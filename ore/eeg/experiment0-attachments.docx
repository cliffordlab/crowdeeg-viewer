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BE5BA" w14:textId="77777777" w:rsidR="00E057AF" w:rsidRPr="001579A0" w:rsidRDefault="00E057AF" w:rsidP="00E057AF">
      <w:pPr>
        <w:jc w:val="center"/>
        <w:rPr>
          <w:sz w:val="52"/>
          <w:szCs w:val="52"/>
        </w:rPr>
      </w:pPr>
    </w:p>
    <w:p w14:paraId="7EE90BF9" w14:textId="77777777" w:rsidR="00E057AF" w:rsidRPr="001579A0" w:rsidRDefault="00E057AF" w:rsidP="00E057AF">
      <w:pPr>
        <w:jc w:val="center"/>
        <w:rPr>
          <w:sz w:val="52"/>
          <w:szCs w:val="52"/>
        </w:rPr>
      </w:pPr>
    </w:p>
    <w:p w14:paraId="4D7D55F4" w14:textId="77777777" w:rsidR="00E057AF" w:rsidRPr="001579A0" w:rsidRDefault="00E057AF" w:rsidP="00E057AF">
      <w:pPr>
        <w:jc w:val="center"/>
        <w:rPr>
          <w:sz w:val="52"/>
          <w:szCs w:val="52"/>
        </w:rPr>
      </w:pPr>
    </w:p>
    <w:p w14:paraId="5C574D47" w14:textId="77777777" w:rsidR="00E057AF" w:rsidRPr="001579A0" w:rsidRDefault="00E057AF" w:rsidP="00E057AF">
      <w:pPr>
        <w:jc w:val="center"/>
        <w:rPr>
          <w:sz w:val="52"/>
          <w:szCs w:val="52"/>
        </w:rPr>
      </w:pPr>
    </w:p>
    <w:p w14:paraId="1C3C7C41" w14:textId="77777777" w:rsidR="00E057AF" w:rsidRPr="001579A0" w:rsidRDefault="00E057AF" w:rsidP="00E057AF">
      <w:pPr>
        <w:jc w:val="center"/>
        <w:rPr>
          <w:sz w:val="52"/>
          <w:szCs w:val="52"/>
        </w:rPr>
      </w:pPr>
    </w:p>
    <w:p w14:paraId="57778CD3" w14:textId="77777777" w:rsidR="00E057AF" w:rsidRPr="001579A0" w:rsidRDefault="00E057AF" w:rsidP="00E057AF">
      <w:pPr>
        <w:jc w:val="center"/>
        <w:rPr>
          <w:sz w:val="52"/>
          <w:szCs w:val="52"/>
        </w:rPr>
      </w:pPr>
      <w:r w:rsidRPr="001579A0">
        <w:rPr>
          <w:sz w:val="52"/>
          <w:szCs w:val="52"/>
        </w:rPr>
        <w:t>Attachments for Experiment 0</w:t>
      </w:r>
    </w:p>
    <w:p w14:paraId="206251DF" w14:textId="77777777" w:rsidR="00E057AF" w:rsidRPr="001579A0" w:rsidRDefault="00E057AF">
      <w:r w:rsidRPr="001579A0">
        <w:br w:type="page"/>
      </w:r>
    </w:p>
    <w:p w14:paraId="76EB9BF8" w14:textId="6128E113" w:rsidR="009D48FF" w:rsidRDefault="009D48FF" w:rsidP="009D48FF">
      <w:pPr>
        <w:rPr>
          <w:sz w:val="32"/>
          <w:szCs w:val="32"/>
        </w:rPr>
      </w:pPr>
      <w:r>
        <w:rPr>
          <w:sz w:val="32"/>
          <w:szCs w:val="32"/>
        </w:rPr>
        <w:lastRenderedPageBreak/>
        <w:t>Recruitment Email</w:t>
      </w:r>
      <w:ins w:id="0" w:author="Josh Bradshaw" w:date="2015-10-30T11:07:00Z">
        <w:r w:rsidR="00537D54">
          <w:rPr>
            <w:sz w:val="32"/>
            <w:szCs w:val="32"/>
          </w:rPr>
          <w:t xml:space="preserve"> and Information Consent Letter</w:t>
        </w:r>
      </w:ins>
    </w:p>
    <w:p w14:paraId="47CB6FA1" w14:textId="77777777" w:rsidR="009D48FF" w:rsidRPr="009D48FF" w:rsidRDefault="009D48FF" w:rsidP="009D48FF">
      <w:pPr>
        <w:rPr>
          <w:rFonts w:ascii="Times New Roman" w:eastAsia="Times New Roman" w:hAnsi="Times New Roman" w:cs="Times New Roman"/>
          <w:sz w:val="24"/>
          <w:szCs w:val="24"/>
        </w:rPr>
      </w:pPr>
      <w:r w:rsidRPr="009D48FF">
        <w:rPr>
          <w:rFonts w:ascii="Arial" w:eastAsia="Times New Roman" w:hAnsi="Arial" w:cs="Arial"/>
          <w:color w:val="222222"/>
          <w:sz w:val="19"/>
          <w:szCs w:val="19"/>
          <w:shd w:val="clear" w:color="auto" w:fill="FFFFFF"/>
        </w:rPr>
        <w:t xml:space="preserve">Dr. Andrew Lim will recruit fellow experts for the </w:t>
      </w:r>
      <w:proofErr w:type="spellStart"/>
      <w:r w:rsidRPr="009D48FF">
        <w:rPr>
          <w:rFonts w:ascii="Arial" w:eastAsia="Times New Roman" w:hAnsi="Arial" w:cs="Arial"/>
          <w:color w:val="222222"/>
          <w:sz w:val="19"/>
          <w:szCs w:val="19"/>
          <w:shd w:val="clear" w:color="auto" w:fill="FFFFFF"/>
        </w:rPr>
        <w:t>crowdEEG</w:t>
      </w:r>
      <w:proofErr w:type="spellEnd"/>
      <w:r w:rsidRPr="009D48FF">
        <w:rPr>
          <w:rFonts w:ascii="Arial" w:eastAsia="Times New Roman" w:hAnsi="Arial" w:cs="Arial"/>
          <w:color w:val="222222"/>
          <w:sz w:val="19"/>
          <w:szCs w:val="19"/>
          <w:shd w:val="clear" w:color="auto" w:fill="FFFFFF"/>
        </w:rPr>
        <w:t xml:space="preserve"> experiment using the following email: Title: A framework for hybrid machine and human computation for the accurate and scalable analysis of human clinical EEG recordings</w:t>
      </w:r>
    </w:p>
    <w:p w14:paraId="62865B1D" w14:textId="77777777" w:rsidR="009D48FF" w:rsidRPr="009D48FF" w:rsidRDefault="009D48FF" w:rsidP="009D48FF">
      <w:pPr>
        <w:shd w:val="clear" w:color="auto" w:fill="FFFFFF"/>
        <w:spacing w:after="0" w:line="240" w:lineRule="auto"/>
        <w:rPr>
          <w:rFonts w:ascii="Arial" w:eastAsia="Times New Roman" w:hAnsi="Arial" w:cs="Arial"/>
          <w:color w:val="222222"/>
          <w:sz w:val="19"/>
          <w:szCs w:val="19"/>
        </w:rPr>
      </w:pPr>
      <w:r w:rsidRPr="009D48FF">
        <w:rPr>
          <w:rFonts w:ascii="Arial" w:eastAsia="Times New Roman" w:hAnsi="Arial" w:cs="Arial"/>
          <w:color w:val="222222"/>
          <w:sz w:val="19"/>
          <w:szCs w:val="19"/>
        </w:rPr>
        <w:t>Hello everyone,</w:t>
      </w:r>
    </w:p>
    <w:p w14:paraId="57624964" w14:textId="77777777" w:rsidR="009D48FF" w:rsidRPr="009D48FF" w:rsidRDefault="009D48FF" w:rsidP="009D48FF">
      <w:pPr>
        <w:shd w:val="clear" w:color="auto" w:fill="FFFFFF"/>
        <w:spacing w:after="0" w:line="240" w:lineRule="auto"/>
        <w:rPr>
          <w:rFonts w:ascii="Arial" w:eastAsia="Times New Roman" w:hAnsi="Arial" w:cs="Arial"/>
          <w:color w:val="222222"/>
          <w:sz w:val="19"/>
          <w:szCs w:val="19"/>
        </w:rPr>
      </w:pPr>
    </w:p>
    <w:p w14:paraId="70A663B5" w14:textId="4857FF8B" w:rsidR="009D48FF" w:rsidRDefault="009D48FF" w:rsidP="009D48FF">
      <w:pPr>
        <w:shd w:val="clear" w:color="auto" w:fill="FFFFFF"/>
        <w:spacing w:after="0" w:line="240" w:lineRule="auto"/>
        <w:rPr>
          <w:rFonts w:ascii="Arial" w:eastAsia="Times New Roman" w:hAnsi="Arial" w:cs="Arial"/>
          <w:i/>
          <w:iCs/>
          <w:color w:val="222222"/>
          <w:sz w:val="19"/>
          <w:szCs w:val="19"/>
        </w:rPr>
      </w:pPr>
      <w:r w:rsidRPr="009D48FF">
        <w:rPr>
          <w:rFonts w:ascii="Arial" w:eastAsia="Times New Roman" w:hAnsi="Arial" w:cs="Arial"/>
          <w:color w:val="222222"/>
          <w:sz w:val="19"/>
          <w:szCs w:val="19"/>
        </w:rPr>
        <w:t>My name is Dr. Andrew Lim and I am neurologist at Sunnybrook health sciences center. You are being invited to participate in an EEG analysis task run by</w:t>
      </w:r>
      <w:r w:rsidR="004F6B5E">
        <w:rPr>
          <w:rFonts w:ascii="Arial" w:eastAsia="Times New Roman" w:hAnsi="Arial" w:cs="Arial"/>
          <w:color w:val="222222"/>
          <w:sz w:val="19"/>
          <w:szCs w:val="19"/>
        </w:rPr>
        <w:t xml:space="preserve"> Josh Bradshaw, under the supervision of</w:t>
      </w:r>
      <w:r w:rsidRPr="009D48FF">
        <w:rPr>
          <w:rFonts w:ascii="Arial" w:eastAsia="Times New Roman" w:hAnsi="Arial" w:cs="Arial"/>
          <w:color w:val="222222"/>
          <w:sz w:val="19"/>
          <w:szCs w:val="19"/>
        </w:rPr>
        <w:t xml:space="preserve"> professor Edith Law from the University of Waterloo as part of the study titled: </w:t>
      </w:r>
      <w:r w:rsidRPr="009D48FF">
        <w:rPr>
          <w:rFonts w:ascii="Arial" w:eastAsia="Times New Roman" w:hAnsi="Arial" w:cs="Arial"/>
          <w:i/>
          <w:iCs/>
          <w:color w:val="222222"/>
          <w:sz w:val="19"/>
          <w:szCs w:val="19"/>
        </w:rPr>
        <w:t>A framework for hybrid machine and human computation for the accurate and scalable analysis of human clinical EEG recordings. </w:t>
      </w:r>
    </w:p>
    <w:p w14:paraId="33F759DD" w14:textId="77777777" w:rsidR="0077371D" w:rsidRDefault="0077371D" w:rsidP="009D48FF">
      <w:pPr>
        <w:shd w:val="clear" w:color="auto" w:fill="FFFFFF"/>
        <w:spacing w:after="0" w:line="240" w:lineRule="auto"/>
        <w:rPr>
          <w:rFonts w:ascii="Arial" w:eastAsia="Times New Roman" w:hAnsi="Arial" w:cs="Arial"/>
          <w:i/>
          <w:iCs/>
          <w:color w:val="222222"/>
          <w:sz w:val="19"/>
          <w:szCs w:val="19"/>
        </w:rPr>
      </w:pPr>
    </w:p>
    <w:p w14:paraId="333F475B" w14:textId="0B623847" w:rsidR="0077371D" w:rsidRPr="0077371D" w:rsidDel="00C73CD8" w:rsidRDefault="0077371D" w:rsidP="009D48FF">
      <w:pPr>
        <w:shd w:val="clear" w:color="auto" w:fill="FFFFFF"/>
        <w:spacing w:after="0" w:line="240" w:lineRule="auto"/>
        <w:rPr>
          <w:del w:id="1" w:author="Josh Bradshaw" w:date="2015-10-30T10:15:00Z"/>
          <w:rFonts w:ascii="Arial" w:eastAsia="Times New Roman" w:hAnsi="Arial" w:cs="Arial"/>
          <w:color w:val="222222"/>
          <w:sz w:val="19"/>
          <w:szCs w:val="19"/>
        </w:rPr>
      </w:pPr>
      <w:r>
        <w:rPr>
          <w:rFonts w:ascii="Arial" w:eastAsia="Times New Roman" w:hAnsi="Arial" w:cs="Arial"/>
          <w:iCs/>
          <w:color w:val="222222"/>
          <w:sz w:val="19"/>
          <w:szCs w:val="19"/>
        </w:rPr>
        <w:t>Professor Edith Law and student Josh Bradshaw are working on developing interfaces for crowdsourcing EEG analysis</w:t>
      </w:r>
      <w:ins w:id="2" w:author="Josh Bradshaw" w:date="2015-10-30T10:11:00Z">
        <w:r w:rsidR="00C73CD8">
          <w:rPr>
            <w:rFonts w:ascii="Arial" w:eastAsia="Times New Roman" w:hAnsi="Arial" w:cs="Arial"/>
            <w:iCs/>
            <w:color w:val="222222"/>
            <w:sz w:val="19"/>
            <w:szCs w:val="19"/>
          </w:rPr>
          <w:t>, to provide a low cost EEG analysis method for various clinics in the third-world.</w:t>
        </w:r>
      </w:ins>
      <w:del w:id="3" w:author="Josh Bradshaw" w:date="2015-10-30T10:11:00Z">
        <w:r w:rsidDel="00C73CD8">
          <w:rPr>
            <w:rFonts w:ascii="Arial" w:eastAsia="Times New Roman" w:hAnsi="Arial" w:cs="Arial"/>
            <w:iCs/>
            <w:color w:val="222222"/>
            <w:sz w:val="19"/>
            <w:szCs w:val="19"/>
          </w:rPr>
          <w:delText xml:space="preserve">, so provide a low cost analysis method for the Bhutan Epilepsy Project: </w:delText>
        </w:r>
        <w:r w:rsidRPr="0077371D" w:rsidDel="00C73CD8">
          <w:rPr>
            <w:rFonts w:ascii="Arial" w:eastAsia="Times New Roman" w:hAnsi="Arial" w:cs="Arial"/>
            <w:iCs/>
            <w:color w:val="222222"/>
            <w:sz w:val="19"/>
            <w:szCs w:val="19"/>
          </w:rPr>
          <w:delText>http://www.bhutanbrain.com/</w:delText>
        </w:r>
      </w:del>
      <w:ins w:id="4" w:author="Josh Bradshaw" w:date="2015-10-30T10:15:00Z">
        <w:r w:rsidR="00C73CD8">
          <w:rPr>
            <w:rFonts w:ascii="Arial" w:eastAsia="Times New Roman" w:hAnsi="Arial" w:cs="Arial"/>
            <w:color w:val="222222"/>
            <w:sz w:val="19"/>
            <w:szCs w:val="19"/>
          </w:rPr>
          <w:t xml:space="preserve"> </w:t>
        </w:r>
      </w:ins>
    </w:p>
    <w:p w14:paraId="2113528F" w14:textId="77777777" w:rsidR="009D48FF" w:rsidRPr="009D48FF" w:rsidDel="00C73CD8" w:rsidRDefault="009D48FF" w:rsidP="009D48FF">
      <w:pPr>
        <w:shd w:val="clear" w:color="auto" w:fill="FFFFFF"/>
        <w:spacing w:after="0" w:line="240" w:lineRule="auto"/>
        <w:rPr>
          <w:del w:id="5" w:author="Josh Bradshaw" w:date="2015-10-30T10:15:00Z"/>
          <w:rFonts w:ascii="Arial" w:eastAsia="Times New Roman" w:hAnsi="Arial" w:cs="Arial"/>
          <w:color w:val="222222"/>
          <w:sz w:val="19"/>
          <w:szCs w:val="19"/>
        </w:rPr>
      </w:pPr>
    </w:p>
    <w:p w14:paraId="0866AAFA" w14:textId="1D382C30" w:rsidR="001106BC" w:rsidRDefault="009D48FF" w:rsidP="009D48FF">
      <w:pPr>
        <w:shd w:val="clear" w:color="auto" w:fill="FFFFFF"/>
        <w:spacing w:after="0" w:line="240" w:lineRule="auto"/>
        <w:rPr>
          <w:rFonts w:ascii="Arial" w:eastAsia="Times New Roman" w:hAnsi="Arial" w:cs="Arial"/>
          <w:color w:val="222222"/>
          <w:sz w:val="19"/>
          <w:szCs w:val="19"/>
        </w:rPr>
      </w:pPr>
      <w:r w:rsidRPr="009D48FF">
        <w:rPr>
          <w:rFonts w:ascii="Arial" w:eastAsia="Times New Roman" w:hAnsi="Arial" w:cs="Arial"/>
          <w:color w:val="222222"/>
          <w:sz w:val="19"/>
          <w:szCs w:val="19"/>
        </w:rPr>
        <w:t xml:space="preserve">Participants in this task </w:t>
      </w:r>
      <w:r w:rsidR="001106BC">
        <w:rPr>
          <w:rFonts w:ascii="Arial" w:eastAsia="Times New Roman" w:hAnsi="Arial" w:cs="Arial"/>
          <w:color w:val="222222"/>
          <w:sz w:val="19"/>
          <w:szCs w:val="19"/>
        </w:rPr>
        <w:t xml:space="preserve">will use our custom-made EEG annotation interface to identify sleep spindles in EEG. Participants will be asked to talk aloud during this task to share their thoughts about the task, and about the interface. This discussion will be recorded on video, so that researchers </w:t>
      </w:r>
      <w:r w:rsidR="0077371D">
        <w:rPr>
          <w:rFonts w:ascii="Arial" w:eastAsia="Times New Roman" w:hAnsi="Arial" w:cs="Arial"/>
          <w:color w:val="222222"/>
          <w:sz w:val="19"/>
          <w:szCs w:val="19"/>
        </w:rPr>
        <w:t xml:space="preserve">in </w:t>
      </w:r>
      <w:r w:rsidR="001106BC">
        <w:rPr>
          <w:rFonts w:ascii="Arial" w:eastAsia="Times New Roman" w:hAnsi="Arial" w:cs="Arial"/>
          <w:color w:val="222222"/>
          <w:sz w:val="19"/>
          <w:szCs w:val="19"/>
        </w:rPr>
        <w:t>professor Edith Law’s lab can review the discussion, and use the insights to improve training materials used in spindle detection crowdsourcing, and improve the spindle identification interface.</w:t>
      </w:r>
      <w:r w:rsidR="0077371D">
        <w:rPr>
          <w:rFonts w:ascii="Arial" w:eastAsia="Times New Roman" w:hAnsi="Arial" w:cs="Arial"/>
          <w:color w:val="222222"/>
          <w:sz w:val="19"/>
          <w:szCs w:val="19"/>
        </w:rPr>
        <w:t xml:space="preserve"> </w:t>
      </w:r>
      <w:r w:rsidR="0077371D" w:rsidRPr="009D48FF">
        <w:rPr>
          <w:rFonts w:ascii="Arial" w:eastAsia="Times New Roman" w:hAnsi="Arial" w:cs="Arial"/>
          <w:color w:val="222222"/>
          <w:sz w:val="19"/>
          <w:szCs w:val="19"/>
        </w:rPr>
        <w:t xml:space="preserve">The annotations made in the </w:t>
      </w:r>
      <w:r w:rsidR="0077371D">
        <w:rPr>
          <w:rFonts w:ascii="Arial" w:eastAsia="Times New Roman" w:hAnsi="Arial" w:cs="Arial"/>
          <w:color w:val="222222"/>
          <w:sz w:val="19"/>
          <w:szCs w:val="19"/>
        </w:rPr>
        <w:t xml:space="preserve">EEG viewer will also be recorded, for use as gold standard benchmark annotations for </w:t>
      </w:r>
      <w:r w:rsidR="00383812">
        <w:rPr>
          <w:rFonts w:ascii="Arial" w:eastAsia="Times New Roman" w:hAnsi="Arial" w:cs="Arial"/>
          <w:color w:val="222222"/>
          <w:sz w:val="19"/>
          <w:szCs w:val="19"/>
        </w:rPr>
        <w:t>Josh’s</w:t>
      </w:r>
      <w:r w:rsidR="0077371D">
        <w:rPr>
          <w:rFonts w:ascii="Arial" w:eastAsia="Times New Roman" w:hAnsi="Arial" w:cs="Arial"/>
          <w:color w:val="222222"/>
          <w:sz w:val="19"/>
          <w:szCs w:val="19"/>
        </w:rPr>
        <w:t xml:space="preserve"> crowdsourcing interface.</w:t>
      </w:r>
    </w:p>
    <w:p w14:paraId="7A34108B" w14:textId="77777777" w:rsidR="0077371D" w:rsidRDefault="0077371D" w:rsidP="009D48FF">
      <w:pPr>
        <w:shd w:val="clear" w:color="auto" w:fill="FFFFFF"/>
        <w:spacing w:after="0" w:line="240" w:lineRule="auto"/>
        <w:rPr>
          <w:rFonts w:ascii="Arial" w:eastAsia="Times New Roman" w:hAnsi="Arial" w:cs="Arial"/>
          <w:color w:val="222222"/>
          <w:sz w:val="19"/>
          <w:szCs w:val="19"/>
        </w:rPr>
      </w:pPr>
    </w:p>
    <w:p w14:paraId="3A6B9111" w14:textId="585D8790" w:rsidR="0077371D" w:rsidRDefault="0077371D" w:rsidP="009D48F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A screenshot of the expert interface is shown below:</w:t>
      </w:r>
    </w:p>
    <w:p w14:paraId="4BA91AA8" w14:textId="77777777" w:rsidR="0077371D" w:rsidRDefault="0077371D" w:rsidP="009D48FF">
      <w:pPr>
        <w:shd w:val="clear" w:color="auto" w:fill="FFFFFF"/>
        <w:spacing w:after="0" w:line="240" w:lineRule="auto"/>
        <w:rPr>
          <w:rFonts w:ascii="Arial" w:eastAsia="Times New Roman" w:hAnsi="Arial" w:cs="Arial"/>
          <w:color w:val="222222"/>
          <w:sz w:val="19"/>
          <w:szCs w:val="19"/>
        </w:rPr>
      </w:pPr>
    </w:p>
    <w:p w14:paraId="5C50282A" w14:textId="78D2A951" w:rsidR="0077371D" w:rsidRDefault="0077371D" w:rsidP="009D48FF">
      <w:pPr>
        <w:shd w:val="clear" w:color="auto" w:fill="FFFFFF"/>
        <w:spacing w:after="0" w:line="240" w:lineRule="auto"/>
        <w:rPr>
          <w:rFonts w:ascii="Arial" w:eastAsia="Times New Roman" w:hAnsi="Arial" w:cs="Arial"/>
          <w:color w:val="222222"/>
          <w:sz w:val="19"/>
          <w:szCs w:val="19"/>
        </w:rPr>
      </w:pPr>
      <w:r>
        <w:rPr>
          <w:noProof/>
        </w:rPr>
        <w:drawing>
          <wp:inline distT="0" distB="0" distL="0" distR="0" wp14:anchorId="44B6761F" wp14:editId="26DE5A1B">
            <wp:extent cx="5934075" cy="1497965"/>
            <wp:effectExtent l="0" t="0" r="9525" b="635"/>
            <wp:docPr id="3" name="Picture 3" descr="../../../../Desktop/Screen%20Shot%202015-10-22%20at%2011.27.27%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0-22%20at%2011.27.27%20A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497965"/>
                    </a:xfrm>
                    <a:prstGeom prst="rect">
                      <a:avLst/>
                    </a:prstGeom>
                    <a:noFill/>
                    <a:ln>
                      <a:noFill/>
                    </a:ln>
                  </pic:spPr>
                </pic:pic>
              </a:graphicData>
            </a:graphic>
          </wp:inline>
        </w:drawing>
      </w:r>
    </w:p>
    <w:p w14:paraId="280438C9" w14:textId="77777777" w:rsidR="001106BC" w:rsidRDefault="001106BC" w:rsidP="009D48FF">
      <w:pPr>
        <w:shd w:val="clear" w:color="auto" w:fill="FFFFFF"/>
        <w:spacing w:after="0" w:line="240" w:lineRule="auto"/>
        <w:rPr>
          <w:rFonts w:ascii="Arial" w:eastAsia="Times New Roman" w:hAnsi="Arial" w:cs="Arial"/>
          <w:color w:val="222222"/>
          <w:sz w:val="19"/>
          <w:szCs w:val="19"/>
        </w:rPr>
      </w:pPr>
    </w:p>
    <w:p w14:paraId="7D52F1DE" w14:textId="11F9582D" w:rsidR="009D48FF" w:rsidRPr="009D48FF" w:rsidRDefault="009D48FF" w:rsidP="009D48FF">
      <w:pPr>
        <w:shd w:val="clear" w:color="auto" w:fill="FFFFFF"/>
        <w:spacing w:after="0" w:line="240" w:lineRule="auto"/>
        <w:rPr>
          <w:rFonts w:ascii="Arial" w:eastAsia="Times New Roman" w:hAnsi="Arial" w:cs="Arial"/>
          <w:color w:val="222222"/>
          <w:sz w:val="19"/>
          <w:szCs w:val="19"/>
        </w:rPr>
      </w:pPr>
      <w:r w:rsidRPr="009D48FF">
        <w:rPr>
          <w:rFonts w:ascii="Arial" w:eastAsia="Times New Roman" w:hAnsi="Arial" w:cs="Arial"/>
          <w:color w:val="222222"/>
          <w:sz w:val="19"/>
          <w:szCs w:val="19"/>
        </w:rPr>
        <w:t>The video</w:t>
      </w:r>
      <w:r w:rsidR="0077371D">
        <w:rPr>
          <w:rFonts w:ascii="Arial" w:eastAsia="Times New Roman" w:hAnsi="Arial" w:cs="Arial"/>
          <w:color w:val="222222"/>
          <w:sz w:val="19"/>
          <w:szCs w:val="19"/>
        </w:rPr>
        <w:t>s</w:t>
      </w:r>
      <w:r w:rsidRPr="009D48FF">
        <w:rPr>
          <w:rFonts w:ascii="Arial" w:eastAsia="Times New Roman" w:hAnsi="Arial" w:cs="Arial"/>
          <w:color w:val="222222"/>
          <w:sz w:val="19"/>
          <w:szCs w:val="19"/>
        </w:rPr>
        <w:t xml:space="preserve"> will be reviewed only by the researchers in Edith Law's lab, while the annotation data will be anonymized and shared with collaborators for use as training data for their automatic EEG analysis algorithms. The video data will be kept for a period of 7 years in a secure location then destroyed. There are no known or anticipated risks associated with participation in this study.</w:t>
      </w:r>
    </w:p>
    <w:p w14:paraId="7215BB25" w14:textId="77777777" w:rsidR="009D48FF" w:rsidRPr="009D48FF" w:rsidRDefault="009D48FF" w:rsidP="009D48FF">
      <w:pPr>
        <w:shd w:val="clear" w:color="auto" w:fill="FFFFFF"/>
        <w:spacing w:after="0" w:line="240" w:lineRule="auto"/>
        <w:rPr>
          <w:rFonts w:ascii="Arial" w:eastAsia="Times New Roman" w:hAnsi="Arial" w:cs="Arial"/>
          <w:color w:val="222222"/>
          <w:sz w:val="19"/>
          <w:szCs w:val="19"/>
        </w:rPr>
      </w:pPr>
    </w:p>
    <w:p w14:paraId="46B9710E" w14:textId="317DF5C5" w:rsidR="009D48FF" w:rsidRDefault="009D48FF" w:rsidP="009D48FF">
      <w:pPr>
        <w:shd w:val="clear" w:color="auto" w:fill="FFFFFF"/>
        <w:spacing w:after="0" w:line="240" w:lineRule="auto"/>
        <w:rPr>
          <w:ins w:id="6" w:author="Josh Bradshaw" w:date="2015-10-30T10:21:00Z"/>
          <w:rFonts w:ascii="Arial" w:eastAsia="Times New Roman" w:hAnsi="Arial" w:cs="Arial"/>
          <w:color w:val="222222"/>
          <w:sz w:val="19"/>
          <w:szCs w:val="19"/>
        </w:rPr>
      </w:pPr>
      <w:r w:rsidRPr="009D48FF">
        <w:rPr>
          <w:rFonts w:ascii="Arial" w:eastAsia="Times New Roman" w:hAnsi="Arial" w:cs="Arial"/>
          <w:color w:val="222222"/>
          <w:sz w:val="19"/>
          <w:szCs w:val="19"/>
        </w:rPr>
        <w:t xml:space="preserve">As </w:t>
      </w:r>
      <w:r w:rsidR="0077371D">
        <w:rPr>
          <w:rFonts w:ascii="Arial" w:eastAsia="Times New Roman" w:hAnsi="Arial" w:cs="Arial"/>
          <w:color w:val="222222"/>
          <w:sz w:val="19"/>
          <w:szCs w:val="19"/>
        </w:rPr>
        <w:t>remuneration</w:t>
      </w:r>
      <w:r w:rsidRPr="009D48FF">
        <w:rPr>
          <w:rFonts w:ascii="Arial" w:eastAsia="Times New Roman" w:hAnsi="Arial" w:cs="Arial"/>
          <w:color w:val="222222"/>
          <w:sz w:val="19"/>
          <w:szCs w:val="19"/>
        </w:rPr>
        <w:t xml:space="preserve"> for the time spent on this task, you will be paid $50/hour. The task is expected to take 1-2 hours, and can be adapted based on your availability. </w:t>
      </w:r>
    </w:p>
    <w:p w14:paraId="5686FEC2" w14:textId="77777777" w:rsidR="003328FF" w:rsidRDefault="003328FF" w:rsidP="009D48FF">
      <w:pPr>
        <w:shd w:val="clear" w:color="auto" w:fill="FFFFFF"/>
        <w:spacing w:after="0" w:line="240" w:lineRule="auto"/>
        <w:rPr>
          <w:ins w:id="7" w:author="Josh Bradshaw" w:date="2015-10-30T10:21:00Z"/>
          <w:rFonts w:ascii="Arial" w:eastAsia="Times New Roman" w:hAnsi="Arial" w:cs="Arial"/>
          <w:color w:val="222222"/>
          <w:sz w:val="19"/>
          <w:szCs w:val="19"/>
        </w:rPr>
      </w:pPr>
    </w:p>
    <w:p w14:paraId="6C0C5EF4" w14:textId="739A6FBF" w:rsidR="003328FF" w:rsidRPr="009D48FF" w:rsidRDefault="003328FF" w:rsidP="009D48FF">
      <w:pPr>
        <w:shd w:val="clear" w:color="auto" w:fill="FFFFFF"/>
        <w:spacing w:after="0" w:line="240" w:lineRule="auto"/>
        <w:rPr>
          <w:rFonts w:ascii="Arial" w:eastAsia="Times New Roman" w:hAnsi="Arial" w:cs="Arial"/>
          <w:color w:val="222222"/>
          <w:sz w:val="19"/>
          <w:szCs w:val="19"/>
        </w:rPr>
      </w:pPr>
      <w:proofErr w:type="spellStart"/>
      <w:ins w:id="8" w:author="Josh Bradshaw" w:date="2015-10-30T10:21:00Z">
        <w:r w:rsidRPr="008E0E18">
          <w:rPr>
            <w:rFonts w:ascii="Arial" w:eastAsia="Times New Roman" w:hAnsi="Arial" w:cs="Arial"/>
            <w:b/>
            <w:color w:val="222222"/>
            <w:sz w:val="19"/>
            <w:szCs w:val="19"/>
            <w:rPrChange w:id="9" w:author="Josh Bradshaw" w:date="2015-10-30T10:52:00Z">
              <w:rPr>
                <w:b/>
              </w:rPr>
            </w:rPrChange>
          </w:rPr>
          <w:t>Withdrawl</w:t>
        </w:r>
        <w:proofErr w:type="spellEnd"/>
        <w:r w:rsidRPr="008E0E18">
          <w:rPr>
            <w:rFonts w:ascii="Arial" w:eastAsia="Times New Roman" w:hAnsi="Arial" w:cs="Arial"/>
            <w:b/>
            <w:color w:val="222222"/>
            <w:sz w:val="19"/>
            <w:szCs w:val="19"/>
            <w:rPrChange w:id="10" w:author="Josh Bradshaw" w:date="2015-10-30T10:52:00Z">
              <w:rPr>
                <w:b/>
              </w:rPr>
            </w:rPrChange>
          </w:rPr>
          <w:t>:</w:t>
        </w:r>
        <w:r w:rsidRPr="008E0E18">
          <w:rPr>
            <w:rFonts w:ascii="Arial" w:eastAsia="Times New Roman" w:hAnsi="Arial" w:cs="Arial"/>
            <w:color w:val="222222"/>
            <w:sz w:val="19"/>
            <w:szCs w:val="19"/>
            <w:rPrChange w:id="11" w:author="Josh Bradshaw" w:date="2015-10-30T10:52:00Z">
              <w:rPr/>
            </w:rPrChange>
          </w:rPr>
          <w:t xml:space="preserve"> Participation in this study is voluntary. You may decline to answer any questions that you do not wish to answer and you can withdraw your participation at any time by ceasing to answer questions without loss of </w:t>
        </w:r>
        <w:proofErr w:type="spellStart"/>
        <w:r w:rsidRPr="008E0E18">
          <w:rPr>
            <w:rFonts w:ascii="Arial" w:eastAsia="Times New Roman" w:hAnsi="Arial" w:cs="Arial"/>
            <w:color w:val="222222"/>
            <w:sz w:val="19"/>
            <w:szCs w:val="19"/>
            <w:rPrChange w:id="12" w:author="Josh Bradshaw" w:date="2015-10-30T10:52:00Z">
              <w:rPr/>
            </w:rPrChange>
          </w:rPr>
          <w:t>renumeration</w:t>
        </w:r>
        <w:proofErr w:type="spellEnd"/>
        <w:r w:rsidRPr="008E0E18">
          <w:rPr>
            <w:rFonts w:ascii="Arial" w:eastAsia="Times New Roman" w:hAnsi="Arial" w:cs="Arial"/>
            <w:color w:val="222222"/>
            <w:sz w:val="19"/>
            <w:szCs w:val="19"/>
            <w:rPrChange w:id="13" w:author="Josh Bradshaw" w:date="2015-10-30T10:52:00Z">
              <w:rPr/>
            </w:rPrChange>
          </w:rPr>
          <w:t>. If you choose to withdraw, all video recordings of you and your annotations will be discarded.</w:t>
        </w:r>
      </w:ins>
    </w:p>
    <w:p w14:paraId="5332EE3E" w14:textId="77777777" w:rsidR="009D48FF" w:rsidRPr="009D48FF" w:rsidRDefault="009D48FF" w:rsidP="009D48FF">
      <w:pPr>
        <w:shd w:val="clear" w:color="auto" w:fill="FFFFFF"/>
        <w:spacing w:after="0" w:line="240" w:lineRule="auto"/>
        <w:rPr>
          <w:rFonts w:ascii="Arial" w:eastAsia="Times New Roman" w:hAnsi="Arial" w:cs="Arial"/>
          <w:color w:val="222222"/>
          <w:sz w:val="19"/>
          <w:szCs w:val="19"/>
        </w:rPr>
      </w:pPr>
    </w:p>
    <w:p w14:paraId="0D816FCD" w14:textId="77777777" w:rsidR="00383812" w:rsidDel="003328FF" w:rsidRDefault="00383812">
      <w:pPr>
        <w:pStyle w:val="Default"/>
        <w:rPr>
          <w:del w:id="14" w:author="Josh Bradshaw" w:date="2015-10-30T10:19:00Z"/>
          <w:b/>
        </w:rPr>
        <w:pPrChange w:id="15" w:author="Josh Bradshaw" w:date="2015-10-30T10:19:00Z">
          <w:pPr>
            <w:shd w:val="clear" w:color="auto" w:fill="FFFFFF"/>
            <w:spacing w:after="0" w:line="240" w:lineRule="auto"/>
          </w:pPr>
        </w:pPrChange>
      </w:pPr>
      <w:r>
        <w:rPr>
          <w:rFonts w:asciiTheme="minorHAnsi" w:hAnsiTheme="minorHAnsi"/>
          <w:b/>
        </w:rPr>
        <w:t>Taxability: Note that the remuneration for this study is taxable income. You are responsible for reporting this for income tax purposes.</w:t>
      </w:r>
    </w:p>
    <w:p w14:paraId="3656FDF9" w14:textId="77777777" w:rsidR="003328FF" w:rsidRDefault="003328FF" w:rsidP="00383812">
      <w:pPr>
        <w:pStyle w:val="Default"/>
        <w:rPr>
          <w:ins w:id="16" w:author="Josh Bradshaw" w:date="2015-10-30T10:22:00Z"/>
          <w:rFonts w:asciiTheme="minorHAnsi" w:hAnsiTheme="minorHAnsi"/>
          <w:b/>
        </w:rPr>
      </w:pPr>
    </w:p>
    <w:p w14:paraId="3B5E0037" w14:textId="77777777" w:rsidR="003328FF" w:rsidRPr="003328FF" w:rsidRDefault="003328FF" w:rsidP="003328FF">
      <w:pPr>
        <w:shd w:val="clear" w:color="auto" w:fill="FFFFFF"/>
        <w:spacing w:after="0" w:line="240" w:lineRule="auto"/>
        <w:rPr>
          <w:ins w:id="17" w:author="Josh Bradshaw" w:date="2015-10-30T10:22:00Z"/>
          <w:rFonts w:ascii="Arial" w:eastAsia="Times New Roman" w:hAnsi="Arial" w:cs="Arial"/>
          <w:color w:val="222222"/>
          <w:sz w:val="19"/>
          <w:szCs w:val="19"/>
          <w:rPrChange w:id="18" w:author="Josh Bradshaw" w:date="2015-10-30T10:23:00Z">
            <w:rPr>
              <w:ins w:id="19" w:author="Josh Bradshaw" w:date="2015-10-30T10:22:00Z"/>
              <w:b/>
            </w:rPr>
          </w:rPrChange>
        </w:rPr>
      </w:pPr>
    </w:p>
    <w:p w14:paraId="203B12E0" w14:textId="154FED80" w:rsidR="003328FF" w:rsidRPr="003328FF" w:rsidRDefault="003328FF">
      <w:pPr>
        <w:shd w:val="clear" w:color="auto" w:fill="FFFFFF"/>
        <w:spacing w:after="0" w:line="240" w:lineRule="auto"/>
        <w:rPr>
          <w:ins w:id="20" w:author="Josh Bradshaw" w:date="2015-10-30T10:22:00Z"/>
          <w:rFonts w:ascii="Arial" w:eastAsia="Times New Roman" w:hAnsi="Arial" w:cs="Arial"/>
          <w:color w:val="222222"/>
          <w:sz w:val="19"/>
          <w:szCs w:val="19"/>
          <w:rPrChange w:id="21" w:author="Josh Bradshaw" w:date="2015-10-30T10:23:00Z">
            <w:rPr>
              <w:ins w:id="22" w:author="Josh Bradshaw" w:date="2015-10-30T10:22:00Z"/>
              <w:b/>
            </w:rPr>
          </w:rPrChange>
        </w:rPr>
      </w:pPr>
      <w:ins w:id="23" w:author="Josh Bradshaw" w:date="2015-10-30T10:22:00Z">
        <w:r w:rsidRPr="008E0E18">
          <w:rPr>
            <w:rFonts w:ascii="Arial" w:eastAsia="Times New Roman" w:hAnsi="Arial" w:cs="Arial"/>
            <w:b/>
            <w:color w:val="222222"/>
            <w:sz w:val="19"/>
            <w:szCs w:val="19"/>
            <w:rPrChange w:id="24" w:author="Josh Bradshaw" w:date="2015-10-30T10:52:00Z">
              <w:rPr>
                <w:b/>
              </w:rPr>
            </w:rPrChange>
          </w:rPr>
          <w:t>Confidentiality:</w:t>
        </w:r>
        <w:r w:rsidRPr="003328FF">
          <w:rPr>
            <w:rFonts w:ascii="Arial" w:eastAsia="Times New Roman" w:hAnsi="Arial" w:cs="Arial"/>
            <w:color w:val="222222"/>
            <w:sz w:val="19"/>
            <w:szCs w:val="19"/>
            <w:rPrChange w:id="25" w:author="Josh Bradshaw" w:date="2015-10-30T10:23:00Z">
              <w:rPr>
                <w:b/>
              </w:rPr>
            </w:rPrChange>
          </w:rPr>
          <w:t xml:space="preserve"> It is important for you to know that any information that you provide will be confidential. The only data that will be shared with other researchers, will be the spindle annotations that you make, and those will be anonymized. The videos will be encrypted, and stored on a password protected computer in the human computer interaction lab with restricted physical access.  The videos will be reviewed only by members of the Waterloo </w:t>
        </w:r>
        <w:proofErr w:type="spellStart"/>
        <w:r w:rsidRPr="003328FF">
          <w:rPr>
            <w:rFonts w:ascii="Arial" w:eastAsia="Times New Roman" w:hAnsi="Arial" w:cs="Arial"/>
            <w:color w:val="222222"/>
            <w:sz w:val="19"/>
            <w:szCs w:val="19"/>
            <w:rPrChange w:id="26" w:author="Josh Bradshaw" w:date="2015-10-30T10:23:00Z">
              <w:rPr>
                <w:b/>
              </w:rPr>
            </w:rPrChange>
          </w:rPr>
          <w:t>CrowdEEG</w:t>
        </w:r>
        <w:proofErr w:type="spellEnd"/>
        <w:r w:rsidRPr="003328FF">
          <w:rPr>
            <w:rFonts w:ascii="Arial" w:eastAsia="Times New Roman" w:hAnsi="Arial" w:cs="Arial"/>
            <w:color w:val="222222"/>
            <w:sz w:val="19"/>
            <w:szCs w:val="19"/>
            <w:rPrChange w:id="27" w:author="Josh Bradshaw" w:date="2015-10-30T10:23:00Z">
              <w:rPr>
                <w:b/>
              </w:rPr>
            </w:rPrChange>
          </w:rPr>
          <w:t xml:space="preserve"> research team. As well, the data will be electronically archived after completion of the study and maintained for 8 years and then erased.</w:t>
        </w:r>
      </w:ins>
    </w:p>
    <w:p w14:paraId="30FECADB" w14:textId="77777777" w:rsidR="003328FF" w:rsidRPr="003328FF" w:rsidRDefault="003328FF">
      <w:pPr>
        <w:shd w:val="clear" w:color="auto" w:fill="FFFFFF"/>
        <w:spacing w:after="0" w:line="240" w:lineRule="auto"/>
        <w:rPr>
          <w:ins w:id="28" w:author="Josh Bradshaw" w:date="2015-10-30T10:22:00Z"/>
          <w:rFonts w:ascii="Arial" w:eastAsia="Times New Roman" w:hAnsi="Arial" w:cs="Arial"/>
          <w:color w:val="222222"/>
          <w:sz w:val="19"/>
          <w:szCs w:val="19"/>
          <w:rPrChange w:id="29" w:author="Josh Bradshaw" w:date="2015-10-30T10:23:00Z">
            <w:rPr>
              <w:ins w:id="30" w:author="Josh Bradshaw" w:date="2015-10-30T10:22:00Z"/>
              <w:rFonts w:asciiTheme="minorHAnsi" w:hAnsiTheme="minorHAnsi"/>
              <w:b/>
            </w:rPr>
          </w:rPrChange>
        </w:rPr>
        <w:pPrChange w:id="31" w:author="Josh Bradshaw" w:date="2015-10-30T10:23:00Z">
          <w:pPr>
            <w:pStyle w:val="Default"/>
          </w:pPr>
        </w:pPrChange>
      </w:pPr>
    </w:p>
    <w:p w14:paraId="57418395" w14:textId="77777777" w:rsidR="003328FF" w:rsidRPr="003328FF" w:rsidRDefault="003328FF">
      <w:pPr>
        <w:shd w:val="clear" w:color="auto" w:fill="FFFFFF"/>
        <w:spacing w:after="0" w:line="240" w:lineRule="auto"/>
        <w:rPr>
          <w:ins w:id="32" w:author="Josh Bradshaw" w:date="2015-10-30T10:22:00Z"/>
          <w:rFonts w:ascii="Arial" w:eastAsia="Times New Roman" w:hAnsi="Arial" w:cs="Arial"/>
          <w:color w:val="222222"/>
          <w:sz w:val="19"/>
          <w:szCs w:val="19"/>
          <w:rPrChange w:id="33" w:author="Josh Bradshaw" w:date="2015-10-30T10:23:00Z">
            <w:rPr>
              <w:ins w:id="34" w:author="Josh Bradshaw" w:date="2015-10-30T10:22:00Z"/>
              <w:rFonts w:asciiTheme="minorHAnsi" w:hAnsiTheme="minorHAnsi"/>
            </w:rPr>
          </w:rPrChange>
        </w:rPr>
        <w:pPrChange w:id="35" w:author="Josh Bradshaw" w:date="2015-10-30T10:23:00Z">
          <w:pPr>
            <w:pStyle w:val="Default"/>
          </w:pPr>
        </w:pPrChange>
      </w:pPr>
      <w:ins w:id="36" w:author="Josh Bradshaw" w:date="2015-10-30T10:22:00Z">
        <w:r w:rsidRPr="003328FF">
          <w:rPr>
            <w:rFonts w:ascii="Arial" w:eastAsia="Times New Roman" w:hAnsi="Arial" w:cs="Arial"/>
            <w:color w:val="222222"/>
            <w:sz w:val="19"/>
            <w:szCs w:val="19"/>
            <w:rPrChange w:id="37" w:author="Josh Bradshaw" w:date="2015-10-30T10:23:00Z">
              <w:rPr/>
            </w:rPrChange>
          </w:rPr>
          <w:t xml:space="preserve">Should you have any questions about the study, please contact either Josh Bradshaw (jabradsh@uwaterloo.ca) or Edith Law (edith.law@uwaterloo.ca). Further, if you would like to receive a copy of the results of this study, please contact either investigator. I would like to assure you that this study has been reviewed and received ethics clearance through a University of Waterloo Research Ethics Committee. However, the final decision about participation is yours. If you have any comments or concerns resulting from your participation in this study, please feel free to contact Dr. Maureen </w:t>
        </w:r>
        <w:proofErr w:type="spellStart"/>
        <w:r w:rsidRPr="003328FF">
          <w:rPr>
            <w:rFonts w:ascii="Arial" w:eastAsia="Times New Roman" w:hAnsi="Arial" w:cs="Arial"/>
            <w:color w:val="222222"/>
            <w:sz w:val="19"/>
            <w:szCs w:val="19"/>
            <w:rPrChange w:id="38" w:author="Josh Bradshaw" w:date="2015-10-30T10:23:00Z">
              <w:rPr/>
            </w:rPrChange>
          </w:rPr>
          <w:t>Nummelin</w:t>
        </w:r>
        <w:proofErr w:type="spellEnd"/>
        <w:r w:rsidRPr="003328FF">
          <w:rPr>
            <w:rFonts w:ascii="Arial" w:eastAsia="Times New Roman" w:hAnsi="Arial" w:cs="Arial"/>
            <w:color w:val="222222"/>
            <w:sz w:val="19"/>
            <w:szCs w:val="19"/>
            <w:rPrChange w:id="39" w:author="Josh Bradshaw" w:date="2015-10-30T10:23:00Z">
              <w:rPr/>
            </w:rPrChange>
          </w:rPr>
          <w:t xml:space="preserve"> in the Office of Research Ethics at 1-519-888-4567, Ext. 36005 or maureen.nummelin@uwaterloo.ca. Thank you for considering participation in this study. </w:t>
        </w:r>
      </w:ins>
    </w:p>
    <w:p w14:paraId="6C185AC8" w14:textId="77777777" w:rsidR="003328FF" w:rsidRPr="003328FF" w:rsidRDefault="003328FF">
      <w:pPr>
        <w:shd w:val="clear" w:color="auto" w:fill="FFFFFF"/>
        <w:spacing w:after="0" w:line="240" w:lineRule="auto"/>
        <w:rPr>
          <w:ins w:id="40" w:author="Josh Bradshaw" w:date="2015-10-30T10:20:00Z"/>
          <w:rFonts w:ascii="Arial" w:eastAsia="Times New Roman" w:hAnsi="Arial" w:cs="Arial"/>
          <w:color w:val="222222"/>
          <w:sz w:val="19"/>
          <w:szCs w:val="19"/>
          <w:rPrChange w:id="41" w:author="Josh Bradshaw" w:date="2015-10-30T10:23:00Z">
            <w:rPr>
              <w:ins w:id="42" w:author="Josh Bradshaw" w:date="2015-10-30T10:20:00Z"/>
              <w:rFonts w:asciiTheme="minorHAnsi" w:hAnsiTheme="minorHAnsi"/>
              <w:b/>
            </w:rPr>
          </w:rPrChange>
        </w:rPr>
        <w:pPrChange w:id="43" w:author="Josh Bradshaw" w:date="2015-10-30T10:23:00Z">
          <w:pPr>
            <w:pStyle w:val="Default"/>
          </w:pPr>
        </w:pPrChange>
      </w:pPr>
    </w:p>
    <w:p w14:paraId="39BAD8C3" w14:textId="6445962A" w:rsidR="009D48FF" w:rsidDel="003328FF" w:rsidRDefault="009D48FF">
      <w:pPr>
        <w:shd w:val="clear" w:color="auto" w:fill="FFFFFF"/>
        <w:spacing w:after="0" w:line="240" w:lineRule="auto"/>
        <w:rPr>
          <w:del w:id="44" w:author="Josh Bradshaw" w:date="2015-10-30T10:18:00Z"/>
          <w:rFonts w:ascii="Arial" w:eastAsia="Times New Roman" w:hAnsi="Arial" w:cs="Arial"/>
          <w:color w:val="222222"/>
          <w:sz w:val="19"/>
          <w:szCs w:val="19"/>
        </w:rPr>
      </w:pPr>
    </w:p>
    <w:p w14:paraId="5C9EC869" w14:textId="7FBC8FC1" w:rsidR="003328FF" w:rsidRDefault="008463DC" w:rsidP="003328FF">
      <w:pPr>
        <w:shd w:val="clear" w:color="auto" w:fill="FFFFFF"/>
        <w:spacing w:after="0" w:line="240" w:lineRule="auto"/>
        <w:rPr>
          <w:rFonts w:ascii="Arial" w:eastAsia="Times New Roman" w:hAnsi="Arial" w:cs="Arial"/>
          <w:color w:val="222222"/>
          <w:sz w:val="19"/>
          <w:szCs w:val="19"/>
        </w:rPr>
      </w:pPr>
      <w:del w:id="45" w:author="Josh Bradshaw" w:date="2015-10-30T10:18:00Z">
        <w:r w:rsidRPr="003328FF" w:rsidDel="003328FF">
          <w:rPr>
            <w:rFonts w:ascii="Arial" w:eastAsia="Times New Roman" w:hAnsi="Arial" w:cs="Arial"/>
            <w:color w:val="222222"/>
            <w:sz w:val="19"/>
            <w:szCs w:val="19"/>
            <w:rPrChange w:id="46" w:author="Josh Bradshaw" w:date="2015-10-30T10:23:00Z">
              <w:rPr/>
            </w:rPrChange>
          </w:rPr>
          <w:delText xml:space="preserve">To sign up for this study please email Edith Law: </w:delText>
        </w:r>
      </w:del>
      <w:ins w:id="47" w:author="Josh Bradshaw" w:date="2015-10-30T10:18:00Z">
        <w:r w:rsidR="003328FF">
          <w:rPr>
            <w:rFonts w:ascii="Arial" w:eastAsia="Times New Roman" w:hAnsi="Arial" w:cs="Arial"/>
            <w:color w:val="222222"/>
            <w:sz w:val="19"/>
            <w:szCs w:val="19"/>
          </w:rPr>
          <w:t xml:space="preserve">To sign up for this study please email Edith Law: </w:t>
        </w:r>
        <w:r w:rsidR="003328FF">
          <w:rPr>
            <w:rFonts w:ascii="Arial" w:eastAsia="Times New Roman" w:hAnsi="Arial" w:cs="Arial"/>
            <w:color w:val="222222"/>
            <w:sz w:val="19"/>
            <w:szCs w:val="19"/>
          </w:rPr>
          <w:fldChar w:fldCharType="begin"/>
        </w:r>
        <w:r w:rsidR="003328FF">
          <w:rPr>
            <w:rFonts w:ascii="Arial" w:eastAsia="Times New Roman" w:hAnsi="Arial" w:cs="Arial"/>
            <w:color w:val="222222"/>
            <w:sz w:val="19"/>
            <w:szCs w:val="19"/>
          </w:rPr>
          <w:instrText xml:space="preserve"> HYPERLINK "mailto:edithlaw@uwaterloo.ca" </w:instrText>
        </w:r>
        <w:r w:rsidR="003328FF">
          <w:rPr>
            <w:rFonts w:ascii="Arial" w:eastAsia="Times New Roman" w:hAnsi="Arial" w:cs="Arial"/>
            <w:color w:val="222222"/>
            <w:sz w:val="19"/>
            <w:szCs w:val="19"/>
          </w:rPr>
          <w:fldChar w:fldCharType="separate"/>
        </w:r>
        <w:r w:rsidR="003328FF" w:rsidRPr="003328FF">
          <w:rPr>
            <w:color w:val="222222"/>
            <w:rPrChange w:id="48" w:author="Josh Bradshaw" w:date="2015-10-30T10:23:00Z">
              <w:rPr>
                <w:rStyle w:val="Hyperlink"/>
                <w:rFonts w:ascii="Arial" w:eastAsia="Times New Roman" w:hAnsi="Arial" w:cs="Arial"/>
                <w:sz w:val="19"/>
                <w:szCs w:val="19"/>
              </w:rPr>
            </w:rPrChange>
          </w:rPr>
          <w:t>edithlaw@uwaterloo.ca</w:t>
        </w:r>
        <w:r w:rsidR="003328FF">
          <w:rPr>
            <w:rFonts w:ascii="Arial" w:eastAsia="Times New Roman" w:hAnsi="Arial" w:cs="Arial"/>
            <w:color w:val="222222"/>
            <w:sz w:val="19"/>
            <w:szCs w:val="19"/>
          </w:rPr>
          <w:fldChar w:fldCharType="end"/>
        </w:r>
      </w:ins>
    </w:p>
    <w:p w14:paraId="21C90F1B" w14:textId="77777777" w:rsidR="009D48FF" w:rsidRPr="009D48FF" w:rsidRDefault="009D48FF" w:rsidP="009D48FF">
      <w:pPr>
        <w:shd w:val="clear" w:color="auto" w:fill="FFFFFF"/>
        <w:spacing w:after="0" w:line="240" w:lineRule="auto"/>
        <w:rPr>
          <w:rFonts w:ascii="Arial" w:eastAsia="Times New Roman" w:hAnsi="Arial" w:cs="Arial"/>
          <w:color w:val="222222"/>
          <w:sz w:val="19"/>
          <w:szCs w:val="19"/>
        </w:rPr>
      </w:pPr>
    </w:p>
    <w:p w14:paraId="7FE3D353" w14:textId="420D61E9" w:rsidR="003328FF" w:rsidRDefault="003328FF" w:rsidP="009D48FF">
      <w:pPr>
        <w:shd w:val="clear" w:color="auto" w:fill="FFFFFF"/>
        <w:spacing w:after="0" w:line="240" w:lineRule="auto"/>
        <w:rPr>
          <w:ins w:id="49" w:author="Josh Bradshaw" w:date="2015-10-30T10:23:00Z"/>
          <w:rFonts w:ascii="Arial" w:eastAsia="Times New Roman" w:hAnsi="Arial" w:cs="Arial"/>
          <w:color w:val="222222"/>
          <w:sz w:val="19"/>
          <w:szCs w:val="19"/>
        </w:rPr>
      </w:pPr>
      <w:ins w:id="50" w:author="Josh Bradshaw" w:date="2015-10-30T10:24:00Z">
        <w:r>
          <w:rPr>
            <w:rFonts w:ascii="Arial" w:eastAsia="Times New Roman" w:hAnsi="Arial" w:cs="Arial"/>
            <w:color w:val="222222"/>
            <w:sz w:val="19"/>
            <w:szCs w:val="19"/>
          </w:rPr>
          <w:t>Yours sincerely,</w:t>
        </w:r>
      </w:ins>
    </w:p>
    <w:p w14:paraId="622F0CDD" w14:textId="77777777" w:rsidR="003328FF" w:rsidRDefault="003328FF" w:rsidP="009D48FF">
      <w:pPr>
        <w:shd w:val="clear" w:color="auto" w:fill="FFFFFF"/>
        <w:spacing w:after="0" w:line="240" w:lineRule="auto"/>
        <w:rPr>
          <w:ins w:id="51" w:author="Josh Bradshaw" w:date="2015-10-30T10:23:00Z"/>
          <w:rFonts w:ascii="Arial" w:eastAsia="Times New Roman" w:hAnsi="Arial" w:cs="Arial"/>
          <w:color w:val="222222"/>
          <w:sz w:val="19"/>
          <w:szCs w:val="19"/>
        </w:rPr>
      </w:pPr>
    </w:p>
    <w:p w14:paraId="3955417F" w14:textId="77777777" w:rsidR="009D48FF" w:rsidRPr="009D48FF" w:rsidRDefault="009D48FF" w:rsidP="009D48FF">
      <w:pPr>
        <w:shd w:val="clear" w:color="auto" w:fill="FFFFFF"/>
        <w:spacing w:after="0" w:line="240" w:lineRule="auto"/>
        <w:rPr>
          <w:rFonts w:ascii="Arial" w:eastAsia="Times New Roman" w:hAnsi="Arial" w:cs="Arial"/>
          <w:color w:val="222222"/>
          <w:sz w:val="19"/>
          <w:szCs w:val="19"/>
        </w:rPr>
      </w:pPr>
      <w:r w:rsidRPr="003328FF">
        <w:rPr>
          <w:rFonts w:ascii="Arial" w:eastAsia="Times New Roman" w:hAnsi="Arial" w:cs="Arial"/>
          <w:color w:val="222222"/>
          <w:sz w:val="19"/>
          <w:szCs w:val="19"/>
          <w:rPrChange w:id="52" w:author="Josh Bradshaw" w:date="2015-10-30T10:23:00Z">
            <w:rPr>
              <w:rFonts w:ascii="Arial" w:eastAsia="Times New Roman" w:hAnsi="Arial" w:cs="Arial"/>
              <w:color w:val="222222"/>
              <w:sz w:val="19"/>
              <w:szCs w:val="19"/>
              <w:lang w:val="fr-CA"/>
            </w:rPr>
          </w:rPrChange>
        </w:rPr>
        <w:t>Andrew</w:t>
      </w:r>
    </w:p>
    <w:p w14:paraId="16BE71F1" w14:textId="77777777" w:rsidR="009D48FF" w:rsidDel="008E0E18" w:rsidRDefault="009D48FF">
      <w:pPr>
        <w:rPr>
          <w:del w:id="53" w:author="Josh Bradshaw" w:date="2015-10-30T10:53:00Z"/>
          <w:sz w:val="32"/>
          <w:szCs w:val="32"/>
        </w:rPr>
      </w:pPr>
      <w:r>
        <w:rPr>
          <w:sz w:val="32"/>
          <w:szCs w:val="32"/>
        </w:rPr>
        <w:br w:type="page"/>
      </w:r>
    </w:p>
    <w:p w14:paraId="2325E4FF" w14:textId="66C6A202" w:rsidR="009D48FF" w:rsidDel="008E0E18" w:rsidRDefault="009D48FF">
      <w:pPr>
        <w:rPr>
          <w:del w:id="54" w:author="Josh Bradshaw" w:date="2015-10-30T10:53:00Z"/>
          <w:sz w:val="32"/>
          <w:szCs w:val="32"/>
        </w:rPr>
      </w:pPr>
    </w:p>
    <w:p w14:paraId="7FCED82F" w14:textId="05423DE3" w:rsidR="00E057AF" w:rsidRPr="001579A0" w:rsidDel="003328FF" w:rsidRDefault="00E057AF">
      <w:pPr>
        <w:rPr>
          <w:del w:id="55" w:author="Josh Bradshaw" w:date="2015-10-30T10:24:00Z"/>
          <w:sz w:val="32"/>
          <w:szCs w:val="32"/>
        </w:rPr>
      </w:pPr>
      <w:del w:id="56" w:author="Josh Bradshaw" w:date="2015-10-30T10:24:00Z">
        <w:r w:rsidRPr="001579A0" w:rsidDel="003328FF">
          <w:rPr>
            <w:sz w:val="32"/>
            <w:szCs w:val="32"/>
          </w:rPr>
          <w:delText xml:space="preserve">Consent </w:delText>
        </w:r>
      </w:del>
    </w:p>
    <w:p w14:paraId="3D488334" w14:textId="30E4CE6E" w:rsidR="00E057AF" w:rsidRPr="001579A0" w:rsidDel="003328FF" w:rsidRDefault="00E057AF" w:rsidP="00E057AF">
      <w:pPr>
        <w:pStyle w:val="Default"/>
        <w:rPr>
          <w:del w:id="57" w:author="Josh Bradshaw" w:date="2015-10-30T10:24:00Z"/>
          <w:rFonts w:asciiTheme="minorHAnsi" w:hAnsiTheme="minorHAnsi"/>
        </w:rPr>
      </w:pPr>
      <w:del w:id="58" w:author="Josh Bradshaw" w:date="2015-10-30T10:24:00Z">
        <w:r w:rsidRPr="001579A0" w:rsidDel="003328FF">
          <w:rPr>
            <w:rFonts w:asciiTheme="minorHAnsi" w:hAnsiTheme="minorHAnsi"/>
            <w:b/>
          </w:rPr>
          <w:delText>Title of Project</w:delText>
        </w:r>
        <w:r w:rsidRPr="001579A0" w:rsidDel="003328FF">
          <w:rPr>
            <w:rFonts w:asciiTheme="minorHAnsi" w:hAnsiTheme="minorHAnsi"/>
          </w:rPr>
          <w:delText>: “A framework for hybrid machine and human computation for the accurate and scalable analysis of human clinical EEG recordings”</w:delText>
        </w:r>
      </w:del>
    </w:p>
    <w:p w14:paraId="21DE2CBF" w14:textId="2C8A857A" w:rsidR="00E057AF" w:rsidRPr="001579A0" w:rsidDel="003328FF" w:rsidRDefault="00B80E05" w:rsidP="0071080E">
      <w:pPr>
        <w:pStyle w:val="Default"/>
        <w:rPr>
          <w:del w:id="59" w:author="Josh Bradshaw" w:date="2015-10-30T10:24:00Z"/>
          <w:rFonts w:asciiTheme="minorHAnsi" w:hAnsiTheme="minorHAnsi"/>
        </w:rPr>
      </w:pPr>
      <w:del w:id="60" w:author="Josh Bradshaw" w:date="2015-10-30T10:24:00Z">
        <w:r w:rsidDel="003328FF">
          <w:rPr>
            <w:rFonts w:asciiTheme="minorHAnsi" w:hAnsiTheme="minorHAnsi"/>
          </w:rPr>
          <w:delText>This</w:delText>
        </w:r>
        <w:r w:rsidR="00E057AF" w:rsidRPr="001579A0" w:rsidDel="003328FF">
          <w:rPr>
            <w:rFonts w:asciiTheme="minorHAnsi" w:hAnsiTheme="minorHAnsi"/>
          </w:rPr>
          <w:delText xml:space="preserve"> study</w:delText>
        </w:r>
        <w:r w:rsidDel="003328FF">
          <w:rPr>
            <w:rFonts w:asciiTheme="minorHAnsi" w:hAnsiTheme="minorHAnsi"/>
          </w:rPr>
          <w:delText xml:space="preserve"> is</w:delText>
        </w:r>
        <w:r w:rsidR="00E057AF" w:rsidRPr="001579A0" w:rsidDel="003328FF">
          <w:rPr>
            <w:rFonts w:asciiTheme="minorHAnsi" w:hAnsiTheme="minorHAnsi"/>
          </w:rPr>
          <w:delText xml:space="preserve"> being conducted by Dr. Edith Law and Student Investigator </w:delText>
        </w:r>
        <w:r w:rsidR="00EE464C" w:rsidRPr="00EE464C" w:rsidDel="003328FF">
          <w:rPr>
            <w:rFonts w:asciiTheme="minorHAnsi" w:hAnsiTheme="minorHAnsi"/>
          </w:rPr>
          <w:delText>Josh Bradshaw</w:delText>
        </w:r>
        <w:r w:rsidR="00E057AF" w:rsidRPr="001579A0" w:rsidDel="003328FF">
          <w:rPr>
            <w:rFonts w:asciiTheme="minorHAnsi" w:hAnsiTheme="minorHAnsi"/>
          </w:rPr>
          <w:delText xml:space="preserve"> at the School of Computer Science of University of Waterloo, Canada. The objectives of the research study are to determine how </w:delText>
        </w:r>
        <w:r w:rsidR="0071080E" w:rsidRPr="001579A0" w:rsidDel="003328FF">
          <w:rPr>
            <w:rFonts w:asciiTheme="minorHAnsi" w:hAnsiTheme="minorHAnsi"/>
          </w:rPr>
          <w:delText>experts go about identifying sleep spindles, with a particular focus on difficult to identify and ambiguous spindles.</w:delText>
        </w:r>
      </w:del>
    </w:p>
    <w:p w14:paraId="63676078" w14:textId="685942B8" w:rsidR="00E057AF" w:rsidRPr="001579A0" w:rsidDel="003328FF" w:rsidRDefault="00E057AF" w:rsidP="00E057AF">
      <w:pPr>
        <w:pStyle w:val="Default"/>
        <w:rPr>
          <w:del w:id="61" w:author="Josh Bradshaw" w:date="2015-10-30T10:24:00Z"/>
          <w:rFonts w:asciiTheme="minorHAnsi" w:hAnsiTheme="minorHAnsi"/>
        </w:rPr>
      </w:pPr>
      <w:del w:id="62" w:author="Josh Bradshaw" w:date="2015-10-30T10:24:00Z">
        <w:r w:rsidRPr="001579A0" w:rsidDel="003328FF">
          <w:rPr>
            <w:rFonts w:asciiTheme="minorHAnsi" w:hAnsiTheme="minorHAnsi"/>
            <w:b/>
          </w:rPr>
          <w:delText xml:space="preserve">Renumeration: </w:delText>
        </w:r>
        <w:r w:rsidRPr="001579A0" w:rsidDel="003328FF">
          <w:rPr>
            <w:rFonts w:asciiTheme="minorHAnsi" w:hAnsiTheme="minorHAnsi"/>
          </w:rPr>
          <w:delText xml:space="preserve">You will be paid </w:delText>
        </w:r>
        <w:r w:rsidR="0071080E" w:rsidRPr="001579A0" w:rsidDel="003328FF">
          <w:rPr>
            <w:rFonts w:asciiTheme="minorHAnsi" w:hAnsiTheme="minorHAnsi"/>
          </w:rPr>
          <w:delText>fifty</w:delText>
        </w:r>
        <w:r w:rsidRPr="001579A0" w:rsidDel="003328FF">
          <w:rPr>
            <w:rFonts w:asciiTheme="minorHAnsi" w:hAnsiTheme="minorHAnsi"/>
          </w:rPr>
          <w:delText xml:space="preserve"> dollars</w:delText>
        </w:r>
        <w:r w:rsidR="0071080E" w:rsidRPr="001579A0" w:rsidDel="003328FF">
          <w:rPr>
            <w:rFonts w:asciiTheme="minorHAnsi" w:hAnsiTheme="minorHAnsi"/>
          </w:rPr>
          <w:delText xml:space="preserve"> per hour</w:delText>
        </w:r>
        <w:r w:rsidRPr="001579A0" w:rsidDel="003328FF">
          <w:rPr>
            <w:rFonts w:asciiTheme="minorHAnsi" w:hAnsiTheme="minorHAnsi"/>
          </w:rPr>
          <w:delText xml:space="preserve"> for completing the tasks and the post-study questionnaire</w:delText>
        </w:r>
        <w:r w:rsidR="00BD5A9C" w:rsidRPr="001579A0" w:rsidDel="003328FF">
          <w:rPr>
            <w:rFonts w:asciiTheme="minorHAnsi" w:hAnsiTheme="minorHAnsi"/>
          </w:rPr>
          <w:delText>.</w:delText>
        </w:r>
      </w:del>
    </w:p>
    <w:p w14:paraId="0FECC792" w14:textId="5224091C" w:rsidR="00E057AF" w:rsidRPr="001579A0" w:rsidDel="003328FF" w:rsidRDefault="00E057AF" w:rsidP="00E057AF">
      <w:pPr>
        <w:pStyle w:val="Default"/>
        <w:rPr>
          <w:del w:id="63" w:author="Josh Bradshaw" w:date="2015-10-30T10:24:00Z"/>
          <w:rFonts w:asciiTheme="minorHAnsi" w:hAnsiTheme="minorHAnsi"/>
        </w:rPr>
      </w:pPr>
      <w:del w:id="64" w:author="Josh Bradshaw" w:date="2015-10-30T10:24:00Z">
        <w:r w:rsidRPr="001579A0" w:rsidDel="003328FF">
          <w:rPr>
            <w:rFonts w:asciiTheme="minorHAnsi" w:hAnsiTheme="minorHAnsi"/>
            <w:b/>
          </w:rPr>
          <w:delText>Withdrawl:</w:delText>
        </w:r>
        <w:r w:rsidRPr="001579A0" w:rsidDel="003328FF">
          <w:rPr>
            <w:rFonts w:asciiTheme="minorHAnsi" w:hAnsiTheme="minorHAnsi"/>
          </w:rPr>
          <w:delText xml:space="preserve"> Participation in this study is voluntary. You may decline to answer any questions that you do not wish to answer and you can withdraw your participation at any time</w:delText>
        </w:r>
        <w:r w:rsidR="00BD5A9C" w:rsidRPr="001579A0" w:rsidDel="003328FF">
          <w:rPr>
            <w:rFonts w:asciiTheme="minorHAnsi" w:hAnsiTheme="minorHAnsi"/>
          </w:rPr>
          <w:delText xml:space="preserve"> by ceasing to answer questions</w:delText>
        </w:r>
        <w:r w:rsidR="00AC023C" w:rsidDel="003328FF">
          <w:rPr>
            <w:rFonts w:asciiTheme="minorHAnsi" w:hAnsiTheme="minorHAnsi"/>
          </w:rPr>
          <w:delText xml:space="preserve"> without loss of renumeration</w:delText>
        </w:r>
        <w:r w:rsidR="00BD5A9C" w:rsidRPr="001579A0" w:rsidDel="003328FF">
          <w:rPr>
            <w:rFonts w:asciiTheme="minorHAnsi" w:hAnsiTheme="minorHAnsi"/>
          </w:rPr>
          <w:delText>.</w:delText>
        </w:r>
        <w:r w:rsidR="00DE4427" w:rsidDel="003328FF">
          <w:rPr>
            <w:rFonts w:asciiTheme="minorHAnsi" w:hAnsiTheme="minorHAnsi"/>
          </w:rPr>
          <w:delText xml:space="preserve"> If you choose to withdraw, all video recordings of you and your annotations will be discarded.</w:delText>
        </w:r>
        <w:r w:rsidRPr="001579A0" w:rsidDel="003328FF">
          <w:rPr>
            <w:rFonts w:asciiTheme="minorHAnsi" w:hAnsiTheme="minorHAnsi"/>
          </w:rPr>
          <w:delText xml:space="preserve"> </w:delText>
        </w:r>
      </w:del>
    </w:p>
    <w:p w14:paraId="09B0D5B4" w14:textId="794A69A8" w:rsidR="00E057AF" w:rsidRPr="001579A0" w:rsidDel="003328FF" w:rsidRDefault="00E057AF" w:rsidP="00E057AF">
      <w:pPr>
        <w:pStyle w:val="Default"/>
        <w:rPr>
          <w:del w:id="65" w:author="Josh Bradshaw" w:date="2015-10-30T10:24:00Z"/>
          <w:rFonts w:asciiTheme="minorHAnsi" w:hAnsiTheme="minorHAnsi"/>
        </w:rPr>
      </w:pPr>
      <w:del w:id="66" w:author="Josh Bradshaw" w:date="2015-10-30T10:24:00Z">
        <w:r w:rsidRPr="001579A0" w:rsidDel="003328FF">
          <w:rPr>
            <w:rFonts w:asciiTheme="minorHAnsi" w:hAnsiTheme="minorHAnsi"/>
            <w:b/>
          </w:rPr>
          <w:delText>Risks:</w:delText>
        </w:r>
        <w:r w:rsidRPr="001579A0" w:rsidDel="003328FF">
          <w:rPr>
            <w:rFonts w:asciiTheme="minorHAnsi" w:hAnsiTheme="minorHAnsi"/>
          </w:rPr>
          <w:delText xml:space="preserve"> There are no known or anticipated risks from participating in this study. </w:delText>
        </w:r>
      </w:del>
    </w:p>
    <w:p w14:paraId="60030D91" w14:textId="47EEE442" w:rsidR="00A919CB" w:rsidDel="003328FF" w:rsidRDefault="00E057AF" w:rsidP="00E057AF">
      <w:pPr>
        <w:pStyle w:val="Default"/>
        <w:rPr>
          <w:del w:id="67" w:author="Josh Bradshaw" w:date="2015-10-30T10:24:00Z"/>
          <w:rFonts w:asciiTheme="minorHAnsi" w:hAnsiTheme="minorHAnsi"/>
        </w:rPr>
      </w:pPr>
      <w:del w:id="68" w:author="Josh Bradshaw" w:date="2015-10-30T10:24:00Z">
        <w:r w:rsidRPr="001579A0" w:rsidDel="003328FF">
          <w:rPr>
            <w:rFonts w:asciiTheme="minorHAnsi" w:hAnsiTheme="minorHAnsi"/>
            <w:b/>
          </w:rPr>
          <w:delText>Confidentiality:</w:delText>
        </w:r>
        <w:r w:rsidRPr="001579A0" w:rsidDel="003328FF">
          <w:rPr>
            <w:rFonts w:asciiTheme="minorHAnsi" w:hAnsiTheme="minorHAnsi"/>
          </w:rPr>
          <w:delText xml:space="preserve"> It is important for you to know that any information that you provide will </w:delText>
        </w:r>
        <w:r w:rsidR="00DE4427" w:rsidDel="003328FF">
          <w:rPr>
            <w:rFonts w:asciiTheme="minorHAnsi" w:hAnsiTheme="minorHAnsi"/>
          </w:rPr>
          <w:delText xml:space="preserve">be </w:delText>
        </w:r>
        <w:r w:rsidRPr="001579A0" w:rsidDel="003328FF">
          <w:rPr>
            <w:rFonts w:asciiTheme="minorHAnsi" w:hAnsiTheme="minorHAnsi"/>
          </w:rPr>
          <w:delText>confidential.</w:delText>
        </w:r>
        <w:r w:rsidR="00BD5A9C" w:rsidRPr="001579A0" w:rsidDel="003328FF">
          <w:rPr>
            <w:rFonts w:asciiTheme="minorHAnsi" w:hAnsiTheme="minorHAnsi"/>
          </w:rPr>
          <w:delText xml:space="preserve"> The only data that will be shared with other researchers, will be the spindle annotations that you make, and those will be anonymized. The videos will be</w:delText>
        </w:r>
        <w:r w:rsidR="00756870" w:rsidDel="003328FF">
          <w:rPr>
            <w:rFonts w:asciiTheme="minorHAnsi" w:hAnsiTheme="minorHAnsi"/>
          </w:rPr>
          <w:delText xml:space="preserve"> encrypted, and stored on a password protected computer in the human computer interaction lab with restricted physical access</w:delText>
        </w:r>
        <w:r w:rsidR="00EA5AEB" w:rsidDel="003328FF">
          <w:rPr>
            <w:rFonts w:asciiTheme="minorHAnsi" w:hAnsiTheme="minorHAnsi"/>
          </w:rPr>
          <w:delText>.  The videos will be reviewed only by members of</w:delText>
        </w:r>
        <w:r w:rsidR="005D601D" w:rsidDel="003328FF">
          <w:rPr>
            <w:rFonts w:asciiTheme="minorHAnsi" w:hAnsiTheme="minorHAnsi"/>
          </w:rPr>
          <w:delText xml:space="preserve"> the Waterloo CrowdEEG research team.</w:delText>
        </w:r>
        <w:r w:rsidR="00EA5AEB" w:rsidDel="003328FF">
          <w:rPr>
            <w:rFonts w:asciiTheme="minorHAnsi" w:hAnsiTheme="minorHAnsi"/>
          </w:rPr>
          <w:delText xml:space="preserve"> </w:delText>
        </w:r>
        <w:r w:rsidRPr="001579A0" w:rsidDel="003328FF">
          <w:rPr>
            <w:rFonts w:asciiTheme="minorHAnsi" w:hAnsiTheme="minorHAnsi"/>
          </w:rPr>
          <w:delText xml:space="preserve">As well, the data will be electronically archived after completion of the study and maintained for 8 years and then erased. Should you have any questions about the study, please contact either </w:delText>
        </w:r>
        <w:r w:rsidR="00EE464C" w:rsidDel="003328FF">
          <w:rPr>
            <w:rFonts w:asciiTheme="minorHAnsi" w:hAnsiTheme="minorHAnsi"/>
          </w:rPr>
          <w:delText>Josh Bradshaw</w:delText>
        </w:r>
        <w:r w:rsidRPr="001579A0" w:rsidDel="003328FF">
          <w:rPr>
            <w:rFonts w:asciiTheme="minorHAnsi" w:hAnsiTheme="minorHAnsi"/>
          </w:rPr>
          <w:delText xml:space="preserve"> (</w:delText>
        </w:r>
        <w:r w:rsidR="00EE464C" w:rsidDel="003328FF">
          <w:rPr>
            <w:rFonts w:asciiTheme="minorHAnsi" w:hAnsiTheme="minorHAnsi"/>
          </w:rPr>
          <w:delText>jabradsh</w:delText>
        </w:r>
        <w:r w:rsidRPr="001579A0" w:rsidDel="003328FF">
          <w:rPr>
            <w:rFonts w:asciiTheme="minorHAnsi" w:hAnsiTheme="minorHAnsi"/>
          </w:rPr>
          <w:delText xml:space="preserve">@uwaterloo.ca) or Edith Law (edith.law@uwaterloo.ca). Further, if you would like to receive a copy of the results of this study, please contact either investigator. I would like to assure you that this study has been reviewed and received ethics clearance through a University of Waterloo Research Ethics Committee. However, the final decision about participation is yours. If you have any comments or concerns resulting from your participation in this study, please feel free to contact Dr. Maureen Nummelin in the Office of Research Ethics at 1-519-888-4567, Ext. 36005 or maureen.nummelin@uwaterloo.ca. Thank you for considering participation in this study. </w:delText>
        </w:r>
      </w:del>
    </w:p>
    <w:p w14:paraId="4CC32980" w14:textId="749B9F12" w:rsidR="00E80886" w:rsidRPr="00C73CD8" w:rsidDel="003328FF" w:rsidRDefault="00E80886" w:rsidP="00E057AF">
      <w:pPr>
        <w:pStyle w:val="Default"/>
        <w:rPr>
          <w:del w:id="69" w:author="Josh Bradshaw" w:date="2015-10-30T10:24:00Z"/>
          <w:rFonts w:asciiTheme="minorHAnsi" w:hAnsiTheme="minorHAnsi"/>
          <w:b/>
        </w:rPr>
      </w:pPr>
      <w:del w:id="70" w:author="Josh Bradshaw" w:date="2015-10-30T10:24:00Z">
        <w:r w:rsidDel="003328FF">
          <w:rPr>
            <w:rFonts w:asciiTheme="minorHAnsi" w:hAnsiTheme="minorHAnsi"/>
            <w:b/>
          </w:rPr>
          <w:delText>Taxability: Note that the remuneration for this study is taxable income. You are responsible for reporting this for income tax purposes.</w:delText>
        </w:r>
      </w:del>
    </w:p>
    <w:p w14:paraId="702C4FD6" w14:textId="11326197" w:rsidR="00A919CB" w:rsidRPr="001579A0" w:rsidDel="003328FF" w:rsidRDefault="00A919CB" w:rsidP="00E057AF">
      <w:pPr>
        <w:pStyle w:val="Default"/>
        <w:rPr>
          <w:del w:id="71" w:author="Josh Bradshaw" w:date="2015-10-30T10:24:00Z"/>
          <w:rFonts w:asciiTheme="minorHAnsi" w:hAnsiTheme="minorHAnsi"/>
        </w:rPr>
      </w:pPr>
    </w:p>
    <w:p w14:paraId="6EFFAE9D" w14:textId="6E3C32F5" w:rsidR="00E057AF" w:rsidRPr="001579A0" w:rsidDel="003328FF" w:rsidRDefault="00E057AF" w:rsidP="00E057AF">
      <w:pPr>
        <w:pStyle w:val="Default"/>
        <w:rPr>
          <w:del w:id="72" w:author="Josh Bradshaw" w:date="2015-10-30T10:24:00Z"/>
          <w:rFonts w:asciiTheme="minorHAnsi" w:hAnsiTheme="minorHAnsi"/>
        </w:rPr>
      </w:pPr>
      <w:del w:id="73" w:author="Josh Bradshaw" w:date="2015-10-30T10:24:00Z">
        <w:r w:rsidRPr="001579A0" w:rsidDel="003328FF">
          <w:rPr>
            <w:rFonts w:asciiTheme="minorHAnsi" w:hAnsiTheme="minorHAnsi"/>
          </w:rPr>
          <w:delText>With full knowledge of all foregoing, I agree, of my own free will, to participate in this study</w:delText>
        </w:r>
        <w:r w:rsidR="00AC023C" w:rsidDel="003328FF">
          <w:rPr>
            <w:rFonts w:asciiTheme="minorHAnsi" w:hAnsiTheme="minorHAnsi"/>
          </w:rPr>
          <w:delText>:</w:delText>
        </w:r>
        <w:r w:rsidRPr="001579A0" w:rsidDel="003328FF">
          <w:rPr>
            <w:rFonts w:asciiTheme="minorHAnsi" w:hAnsiTheme="minorHAnsi"/>
          </w:rPr>
          <w:delText xml:space="preserve"> </w:delText>
        </w:r>
      </w:del>
    </w:p>
    <w:p w14:paraId="61DAB033" w14:textId="167BDED0" w:rsidR="00A919CB" w:rsidRPr="001579A0" w:rsidDel="003328FF" w:rsidRDefault="00A919CB" w:rsidP="00E057AF">
      <w:pPr>
        <w:pStyle w:val="Default"/>
        <w:rPr>
          <w:del w:id="74" w:author="Josh Bradshaw" w:date="2015-10-30T10:24:00Z"/>
          <w:rFonts w:asciiTheme="minorHAnsi" w:hAnsiTheme="minorHAnsi"/>
        </w:rPr>
      </w:pPr>
    </w:p>
    <w:p w14:paraId="1DA67569" w14:textId="3B64E25D" w:rsidR="00A919CB" w:rsidRPr="001579A0" w:rsidDel="003328FF" w:rsidRDefault="00793263" w:rsidP="00E057AF">
      <w:pPr>
        <w:pStyle w:val="Default"/>
        <w:rPr>
          <w:del w:id="75" w:author="Josh Bradshaw" w:date="2015-10-30T10:24:00Z"/>
          <w:rFonts w:asciiTheme="minorHAnsi" w:hAnsiTheme="minorHAnsi"/>
        </w:rPr>
      </w:pPr>
      <w:del w:id="76" w:author="Josh Bradshaw" w:date="2015-10-30T10:24:00Z">
        <w:r w:rsidRPr="001579A0" w:rsidDel="003328FF">
          <w:rPr>
            <w:rFonts w:asciiTheme="minorHAnsi" w:hAnsiTheme="minorHAnsi"/>
          </w:rPr>
          <w:delText>O</w:delText>
        </w:r>
        <w:r w:rsidR="0048735B" w:rsidRPr="001579A0" w:rsidDel="003328FF">
          <w:rPr>
            <w:rFonts w:asciiTheme="minorHAnsi" w:hAnsiTheme="minorHAnsi"/>
          </w:rPr>
          <w:delText xml:space="preserve"> </w:delText>
        </w:r>
        <w:r w:rsidRPr="001579A0" w:rsidDel="003328FF">
          <w:rPr>
            <w:rFonts w:asciiTheme="minorHAnsi" w:hAnsiTheme="minorHAnsi"/>
          </w:rPr>
          <w:delText xml:space="preserve"> I agree to participate</w:delText>
        </w:r>
      </w:del>
    </w:p>
    <w:p w14:paraId="15F311AB" w14:textId="353D1A24" w:rsidR="00793263" w:rsidRPr="001579A0" w:rsidDel="003328FF" w:rsidRDefault="00793263" w:rsidP="00E057AF">
      <w:pPr>
        <w:pStyle w:val="Default"/>
        <w:rPr>
          <w:del w:id="77" w:author="Josh Bradshaw" w:date="2015-10-30T10:24:00Z"/>
          <w:rFonts w:asciiTheme="minorHAnsi" w:hAnsiTheme="minorHAnsi"/>
        </w:rPr>
      </w:pPr>
      <w:del w:id="78" w:author="Josh Bradshaw" w:date="2015-10-30T10:24:00Z">
        <w:r w:rsidRPr="001579A0" w:rsidDel="003328FF">
          <w:rPr>
            <w:rFonts w:asciiTheme="minorHAnsi" w:hAnsiTheme="minorHAnsi"/>
          </w:rPr>
          <w:delText xml:space="preserve">O </w:delText>
        </w:r>
        <w:r w:rsidR="0048735B" w:rsidRPr="001579A0" w:rsidDel="003328FF">
          <w:rPr>
            <w:rFonts w:asciiTheme="minorHAnsi" w:hAnsiTheme="minorHAnsi"/>
          </w:rPr>
          <w:delText xml:space="preserve"> </w:delText>
        </w:r>
        <w:r w:rsidRPr="001579A0" w:rsidDel="003328FF">
          <w:rPr>
            <w:rFonts w:asciiTheme="minorHAnsi" w:hAnsiTheme="minorHAnsi"/>
          </w:rPr>
          <w:delText>I do not agree to participate</w:delText>
        </w:r>
      </w:del>
    </w:p>
    <w:p w14:paraId="28F97C67" w14:textId="73612DDD" w:rsidR="00E057AF" w:rsidRPr="001579A0" w:rsidDel="003328FF" w:rsidRDefault="00E057AF">
      <w:pPr>
        <w:rPr>
          <w:del w:id="79" w:author="Josh Bradshaw" w:date="2015-10-30T10:24:00Z"/>
          <w:rFonts w:eastAsia="Arial Unicode MS" w:cs="Arial Unicode MS"/>
          <w:color w:val="000000"/>
          <w:bdr w:val="nil"/>
        </w:rPr>
      </w:pPr>
      <w:del w:id="80" w:author="Josh Bradshaw" w:date="2015-10-30T10:24:00Z">
        <w:r w:rsidRPr="001579A0" w:rsidDel="003328FF">
          <w:br w:type="page"/>
        </w:r>
      </w:del>
    </w:p>
    <w:p w14:paraId="06264680" w14:textId="39DF93A0" w:rsidR="00BD5A9C" w:rsidDel="008E0E18" w:rsidRDefault="001579A0" w:rsidP="00E057AF">
      <w:pPr>
        <w:pStyle w:val="Default"/>
        <w:rPr>
          <w:del w:id="81" w:author="Josh Bradshaw" w:date="2015-10-30T10:52:00Z"/>
          <w:rFonts w:asciiTheme="minorHAnsi" w:hAnsiTheme="minorHAnsi"/>
          <w:sz w:val="32"/>
          <w:szCs w:val="32"/>
        </w:rPr>
      </w:pPr>
      <w:del w:id="82" w:author="Josh Bradshaw" w:date="2015-10-30T10:52:00Z">
        <w:r w:rsidRPr="001579A0" w:rsidDel="008E0E18">
          <w:rPr>
            <w:rFonts w:asciiTheme="minorHAnsi" w:hAnsiTheme="minorHAnsi"/>
            <w:sz w:val="32"/>
            <w:szCs w:val="32"/>
          </w:rPr>
          <w:delText>Experiment Materials</w:delText>
        </w:r>
      </w:del>
    </w:p>
    <w:p w14:paraId="056B5021" w14:textId="512F3A84" w:rsidR="007F1150" w:rsidDel="008E0E18" w:rsidRDefault="007F1150" w:rsidP="00E057AF">
      <w:pPr>
        <w:pStyle w:val="Default"/>
        <w:rPr>
          <w:del w:id="83" w:author="Josh Bradshaw" w:date="2015-10-30T10:52:00Z"/>
          <w:rFonts w:asciiTheme="minorHAnsi" w:hAnsiTheme="minorHAnsi"/>
          <w:sz w:val="32"/>
          <w:szCs w:val="32"/>
        </w:rPr>
      </w:pPr>
    </w:p>
    <w:p w14:paraId="00EDBB3D" w14:textId="4337C723" w:rsidR="007F1150" w:rsidRPr="007F1150" w:rsidDel="008E0E18" w:rsidRDefault="007F1150" w:rsidP="00E057AF">
      <w:pPr>
        <w:pStyle w:val="Default"/>
        <w:rPr>
          <w:del w:id="84" w:author="Josh Bradshaw" w:date="2015-10-30T10:52:00Z"/>
          <w:rFonts w:asciiTheme="minorHAnsi" w:hAnsiTheme="minorHAnsi"/>
        </w:rPr>
      </w:pPr>
      <w:del w:id="85" w:author="Josh Bradshaw" w:date="2015-10-30T10:52:00Z">
        <w:r w:rsidDel="008E0E18">
          <w:rPr>
            <w:rFonts w:asciiTheme="minorHAnsi" w:hAnsiTheme="minorHAnsi"/>
          </w:rPr>
          <w:delText>The EEG experts will use the interface below to annotate the EEG samples. The interface allows the experts to identify sleep spindles</w:delText>
        </w:r>
        <w:r w:rsidR="006C618D" w:rsidDel="008E0E18">
          <w:rPr>
            <w:rFonts w:asciiTheme="minorHAnsi" w:hAnsiTheme="minorHAnsi"/>
          </w:rPr>
          <w:delText xml:space="preserve"> and identify the sleep stage. This interface does not record or store any personal information about the person completing the annotations, only the annotations themselves. </w:delText>
        </w:r>
      </w:del>
    </w:p>
    <w:p w14:paraId="3B34BDF2" w14:textId="0D31D950" w:rsidR="001579A0" w:rsidRPr="001579A0" w:rsidDel="008E0E18" w:rsidRDefault="00E965F0" w:rsidP="00E057AF">
      <w:pPr>
        <w:pStyle w:val="Default"/>
        <w:rPr>
          <w:del w:id="86" w:author="Josh Bradshaw" w:date="2015-10-30T10:52:00Z"/>
          <w:rFonts w:asciiTheme="minorHAnsi" w:hAnsiTheme="minorHAnsi"/>
        </w:rPr>
      </w:pPr>
      <w:del w:id="87" w:author="Josh Bradshaw" w:date="2015-10-30T10:52:00Z">
        <w:r w:rsidRPr="00C73CD8" w:rsidDel="008E0E18">
          <w:rPr>
            <w:rFonts w:asciiTheme="minorHAnsi" w:hAnsiTheme="minorHAnsi"/>
            <w:noProof/>
            <w:rPrChange w:id="88" w:author="Unknown">
              <w:rPr>
                <w:noProof/>
              </w:rPr>
            </w:rPrChange>
          </w:rPr>
          <w:drawing>
            <wp:inline distT="0" distB="0" distL="0" distR="0" wp14:anchorId="1375BCBA" wp14:editId="5575668D">
              <wp:extent cx="5934075" cy="1497965"/>
              <wp:effectExtent l="0" t="0" r="9525" b="635"/>
              <wp:docPr id="2" name="Picture 2" descr="../../../../Desktop/Screen%20Shot%202015-10-22%20at%2011.27.27%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0-22%20at%2011.27.27%20A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497965"/>
                      </a:xfrm>
                      <a:prstGeom prst="rect">
                        <a:avLst/>
                      </a:prstGeom>
                      <a:noFill/>
                      <a:ln>
                        <a:noFill/>
                      </a:ln>
                    </pic:spPr>
                  </pic:pic>
                </a:graphicData>
              </a:graphic>
            </wp:inline>
          </w:drawing>
        </w:r>
      </w:del>
    </w:p>
    <w:p w14:paraId="7167BBE3" w14:textId="00A0964E" w:rsidR="001579A0" w:rsidDel="008E0E18" w:rsidRDefault="001579A0" w:rsidP="001579A0">
      <w:pPr>
        <w:pStyle w:val="Default"/>
        <w:keepNext/>
        <w:rPr>
          <w:del w:id="89" w:author="Josh Bradshaw" w:date="2015-10-30T10:52:00Z"/>
        </w:rPr>
      </w:pPr>
    </w:p>
    <w:p w14:paraId="339FEA01" w14:textId="4F87429A" w:rsidR="00BD5A9C" w:rsidRPr="001579A0" w:rsidDel="008E0E18" w:rsidRDefault="001579A0" w:rsidP="001579A0">
      <w:pPr>
        <w:pStyle w:val="Caption"/>
        <w:jc w:val="center"/>
        <w:rPr>
          <w:del w:id="90" w:author="Josh Bradshaw" w:date="2015-10-30T10:52:00Z"/>
        </w:rPr>
      </w:pPr>
      <w:del w:id="91" w:author="Josh Bradshaw" w:date="2015-10-30T10:52:00Z">
        <w:r w:rsidDel="008E0E18">
          <w:delText xml:space="preserve">Figure </w:delText>
        </w:r>
        <w:r w:rsidR="003328FF" w:rsidDel="008E0E18">
          <w:rPr>
            <w:i w:val="0"/>
            <w:iCs w:val="0"/>
          </w:rPr>
          <w:fldChar w:fldCharType="begin"/>
        </w:r>
        <w:r w:rsidR="003328FF" w:rsidDel="008E0E18">
          <w:delInstrText xml:space="preserve"> SEQ Figure \* ARABIC </w:delInstrText>
        </w:r>
        <w:r w:rsidR="003328FF" w:rsidDel="008E0E18">
          <w:rPr>
            <w:i w:val="0"/>
            <w:iCs w:val="0"/>
          </w:rPr>
          <w:fldChar w:fldCharType="separate"/>
        </w:r>
        <w:r w:rsidDel="008E0E18">
          <w:rPr>
            <w:noProof/>
          </w:rPr>
          <w:delText>1</w:delText>
        </w:r>
        <w:r w:rsidR="003328FF" w:rsidDel="008E0E18">
          <w:rPr>
            <w:i w:val="0"/>
            <w:iCs w:val="0"/>
            <w:noProof/>
          </w:rPr>
          <w:fldChar w:fldCharType="end"/>
        </w:r>
        <w:r w:rsidDel="008E0E18">
          <w:delText>: CrowdEEG Expert Sleep Spindle Identification Interface</w:delText>
        </w:r>
      </w:del>
    </w:p>
    <w:p w14:paraId="18E0E9A1" w14:textId="1312E4A4" w:rsidR="00BD5A9C" w:rsidRPr="001579A0" w:rsidDel="008E0E18" w:rsidRDefault="00BD5A9C" w:rsidP="00E057AF">
      <w:pPr>
        <w:pStyle w:val="Default"/>
        <w:rPr>
          <w:del w:id="92" w:author="Josh Bradshaw" w:date="2015-10-30T10:52:00Z"/>
          <w:rFonts w:asciiTheme="minorHAnsi" w:hAnsiTheme="minorHAnsi"/>
        </w:rPr>
      </w:pPr>
    </w:p>
    <w:p w14:paraId="076F80FC" w14:textId="09358F49" w:rsidR="001579A0" w:rsidDel="008E0E18" w:rsidRDefault="001579A0">
      <w:pPr>
        <w:rPr>
          <w:del w:id="93" w:author="Josh Bradshaw" w:date="2015-10-30T10:52:00Z"/>
          <w:rFonts w:eastAsia="Arial Unicode MS" w:cs="Arial Unicode MS"/>
          <w:color w:val="000000"/>
          <w:bdr w:val="nil"/>
        </w:rPr>
      </w:pPr>
      <w:del w:id="94" w:author="Josh Bradshaw" w:date="2015-10-30T10:52:00Z">
        <w:r w:rsidDel="008E0E18">
          <w:br w:type="page"/>
        </w:r>
      </w:del>
    </w:p>
    <w:p w14:paraId="5BB3FF90" w14:textId="77777777" w:rsidR="001579A0" w:rsidRPr="001579A0" w:rsidRDefault="001579A0" w:rsidP="00E057AF">
      <w:pPr>
        <w:pStyle w:val="Default"/>
        <w:rPr>
          <w:rFonts w:asciiTheme="minorHAnsi" w:hAnsiTheme="minorHAnsi"/>
          <w:sz w:val="32"/>
          <w:szCs w:val="32"/>
        </w:rPr>
      </w:pPr>
      <w:r>
        <w:rPr>
          <w:rFonts w:asciiTheme="minorHAnsi" w:hAnsiTheme="minorHAnsi"/>
          <w:sz w:val="32"/>
          <w:szCs w:val="32"/>
        </w:rPr>
        <w:t>Feedback</w:t>
      </w:r>
    </w:p>
    <w:p w14:paraId="2360241C" w14:textId="77777777" w:rsidR="001579A0" w:rsidRDefault="001579A0" w:rsidP="00E057AF">
      <w:pPr>
        <w:pStyle w:val="Default"/>
        <w:rPr>
          <w:rFonts w:asciiTheme="minorHAnsi" w:hAnsiTheme="minorHAnsi"/>
        </w:rPr>
      </w:pPr>
    </w:p>
    <w:p w14:paraId="3A56161F" w14:textId="77777777" w:rsidR="00625EF2" w:rsidRDefault="00E057AF" w:rsidP="00E057AF">
      <w:pPr>
        <w:pStyle w:val="Default"/>
        <w:rPr>
          <w:rFonts w:asciiTheme="minorHAnsi" w:hAnsiTheme="minorHAnsi"/>
        </w:rPr>
      </w:pPr>
      <w:r w:rsidRPr="001579A0">
        <w:rPr>
          <w:rFonts w:asciiTheme="minorHAnsi" w:hAnsiTheme="minorHAnsi"/>
        </w:rPr>
        <w:t xml:space="preserve">Please remember that any data pertaining to you as an individual participant will be kept confidential. Once all the data are collected and analyzed for this project, I plan on sharing this information with the research community through seminars, conferences, presentations, and journal articles. </w:t>
      </w:r>
    </w:p>
    <w:p w14:paraId="139B75D6" w14:textId="77777777" w:rsidR="00625EF2" w:rsidRDefault="00625EF2" w:rsidP="00E057AF">
      <w:pPr>
        <w:pStyle w:val="Default"/>
        <w:rPr>
          <w:rFonts w:asciiTheme="minorHAnsi" w:hAnsiTheme="minorHAnsi"/>
        </w:rPr>
      </w:pPr>
    </w:p>
    <w:p w14:paraId="4E044CA9" w14:textId="77777777" w:rsidR="004108FE" w:rsidRDefault="00E057AF" w:rsidP="00E057AF">
      <w:pPr>
        <w:pStyle w:val="Default"/>
        <w:rPr>
          <w:rFonts w:asciiTheme="minorHAnsi" w:hAnsiTheme="minorHAnsi"/>
        </w:rPr>
      </w:pPr>
      <w:r w:rsidRPr="001579A0">
        <w:rPr>
          <w:rFonts w:asciiTheme="minorHAnsi" w:hAnsiTheme="minorHAnsi"/>
        </w:rPr>
        <w:t xml:space="preserve">If you are interested in receiving more information regarding the results of this study, or would like a summary of the results, please provide your email address, and when the study is completed, anticipated by December 2015, I will send you the information. In the meantime, if you have any questions about the study, please do not hesitate to contact me by email or telephone as noted below. As with all University of Waterloo projects involving human participants, this project was reviewed by, and received ethics clearance through a University of Waterloo Research Ethics Committee. Should you have any comments or concerns resulting from your participation in this study, please contact Dr. Maureen </w:t>
      </w:r>
      <w:proofErr w:type="spellStart"/>
      <w:r w:rsidRPr="001579A0">
        <w:rPr>
          <w:rFonts w:asciiTheme="minorHAnsi" w:hAnsiTheme="minorHAnsi"/>
        </w:rPr>
        <w:t>Nummelin</w:t>
      </w:r>
      <w:proofErr w:type="spellEnd"/>
      <w:r w:rsidRPr="001579A0">
        <w:rPr>
          <w:rFonts w:asciiTheme="minorHAnsi" w:hAnsiTheme="minorHAnsi"/>
        </w:rPr>
        <w:t xml:space="preserve">, the Director, Office of Research Ethics, at 1-519-888-4567, Ext. 36005 or maureen.nummelin@uwaterloo.ca. </w:t>
      </w:r>
      <w:r w:rsidR="00E054A0" w:rsidRPr="00E054A0">
        <w:rPr>
          <w:rFonts w:asciiTheme="minorHAnsi" w:hAnsiTheme="minorHAnsi"/>
        </w:rPr>
        <w:t>Josh Bradshaw</w:t>
      </w:r>
      <w:r w:rsidR="00E054A0">
        <w:rPr>
          <w:rFonts w:asciiTheme="minorHAnsi" w:hAnsiTheme="minorHAnsi"/>
        </w:rPr>
        <w:t xml:space="preserve"> </w:t>
      </w:r>
      <w:r w:rsidRPr="001579A0">
        <w:rPr>
          <w:rFonts w:asciiTheme="minorHAnsi" w:hAnsiTheme="minorHAnsi"/>
        </w:rPr>
        <w:t>(</w:t>
      </w:r>
      <w:r w:rsidR="00E054A0">
        <w:rPr>
          <w:rFonts w:asciiTheme="minorHAnsi" w:hAnsiTheme="minorHAnsi"/>
        </w:rPr>
        <w:t>jabradsh</w:t>
      </w:r>
      <w:r w:rsidRPr="001579A0">
        <w:rPr>
          <w:rFonts w:asciiTheme="minorHAnsi" w:hAnsiTheme="minorHAnsi"/>
        </w:rPr>
        <w:t>@uwaterloo.ca) Dr. Edith Law (e</w:t>
      </w:r>
      <w:r w:rsidR="00521559">
        <w:rPr>
          <w:rFonts w:asciiTheme="minorHAnsi" w:hAnsiTheme="minorHAnsi"/>
        </w:rPr>
        <w:t>dith.law@uwaterloo.ca).</w:t>
      </w:r>
    </w:p>
    <w:p w14:paraId="65FD1DBB" w14:textId="77777777" w:rsidR="00A35B66" w:rsidRDefault="00A35B66">
      <w:pPr>
        <w:rPr>
          <w:rFonts w:ascii="Arial" w:eastAsia="Times New Roman" w:hAnsi="Arial" w:cs="Arial"/>
          <w:b/>
          <w:bCs/>
          <w:sz w:val="20"/>
          <w:szCs w:val="20"/>
          <w:u w:val="single"/>
          <w:lang w:val="en-CA" w:eastAsia="en-CA"/>
        </w:rPr>
      </w:pPr>
      <w:r>
        <w:rPr>
          <w:rFonts w:ascii="Arial" w:hAnsi="Arial" w:cs="Arial"/>
          <w:b/>
          <w:bCs/>
          <w:sz w:val="20"/>
          <w:szCs w:val="20"/>
          <w:u w:val="single"/>
        </w:rPr>
        <w:br w:type="page"/>
      </w:r>
    </w:p>
    <w:p w14:paraId="3A6A6D32" w14:textId="77777777" w:rsidR="00A35B66" w:rsidRDefault="00A35B66" w:rsidP="00A35B66">
      <w:pPr>
        <w:pStyle w:val="NormalWeb"/>
        <w:jc w:val="center"/>
      </w:pPr>
      <w:r>
        <w:rPr>
          <w:rFonts w:ascii="Arial" w:hAnsi="Arial" w:cs="Arial"/>
          <w:sz w:val="20"/>
          <w:szCs w:val="20"/>
          <w:lang w:val="en-GB"/>
        </w:rPr>
        <w:lastRenderedPageBreak/>
        <w:t> </w:t>
      </w:r>
      <w:r>
        <w:rPr>
          <w:rFonts w:ascii="Arial" w:hAnsi="Arial"/>
          <w:b/>
          <w:sz w:val="20"/>
          <w:szCs w:val="20"/>
          <w:u w:val="single"/>
          <w:lang w:val="en-GB"/>
        </w:rPr>
        <w:t>Consent of Participant</w:t>
      </w:r>
    </w:p>
    <w:p w14:paraId="29AC96BC" w14:textId="77777777" w:rsidR="00A35B66" w:rsidRDefault="00A35B66" w:rsidP="00C73CD8">
      <w:pPr>
        <w:pStyle w:val="NormalWeb"/>
        <w:spacing w:after="0" w:afterAutospacing="0"/>
        <w:rPr>
          <w:lang w:val="en-US"/>
        </w:rPr>
      </w:pPr>
      <w:r>
        <w:rPr>
          <w:rFonts w:ascii="Arial" w:hAnsi="Arial" w:cs="Arial"/>
          <w:sz w:val="20"/>
          <w:szCs w:val="20"/>
          <w:lang w:val="en-US"/>
        </w:rPr>
        <w:t>By signing this consent form, you are not waiving your legal rights or releasing the investigator(s) or involved institution(s) from their legal and professional responsibilities.</w:t>
      </w:r>
      <w:r>
        <w:rPr>
          <w:rFonts w:ascii="Arial" w:hAnsi="Arial" w:cs="Arial"/>
          <w:lang w:val="en-US"/>
        </w:rPr>
        <w:t xml:space="preserve"> </w:t>
      </w:r>
    </w:p>
    <w:p w14:paraId="342D251E" w14:textId="552256CF" w:rsidR="00A35B66" w:rsidRPr="00C73CD8" w:rsidRDefault="00A35B66" w:rsidP="00C73CD8">
      <w:pPr>
        <w:pStyle w:val="NormalWeb"/>
        <w:spacing w:after="0" w:afterAutospacing="0"/>
        <w:rPr>
          <w:lang w:val="en-US"/>
        </w:rPr>
      </w:pPr>
      <w:r>
        <w:rPr>
          <w:rFonts w:ascii="Arial" w:hAnsi="Arial" w:cs="Arial"/>
          <w:sz w:val="20"/>
          <w:szCs w:val="20"/>
          <w:lang w:val="en-GB"/>
        </w:rPr>
        <w:t xml:space="preserve">I have read the information presented in the information letter about a study being conducted by </w:t>
      </w:r>
      <w:ins w:id="95" w:author="Josh Bradshaw" w:date="2015-10-30T10:14:00Z">
        <w:r w:rsidR="00C73CD8">
          <w:rPr>
            <w:rFonts w:ascii="Arial" w:hAnsi="Arial" w:cs="Arial"/>
            <w:sz w:val="20"/>
            <w:szCs w:val="20"/>
            <w:lang w:val="en-GB"/>
          </w:rPr>
          <w:t xml:space="preserve">student investigator </w:t>
        </w:r>
      </w:ins>
      <w:del w:id="96" w:author="Josh Bradshaw" w:date="2015-10-30T10:14:00Z">
        <w:r w:rsidDel="00C73CD8">
          <w:rPr>
            <w:rFonts w:ascii="Arial" w:hAnsi="Arial" w:cs="Arial"/>
            <w:i/>
            <w:iCs/>
            <w:sz w:val="20"/>
            <w:szCs w:val="20"/>
            <w:lang w:val="en-GB"/>
          </w:rPr>
          <w:delText>(insert researcher names)</w:delText>
        </w:r>
      </w:del>
      <w:ins w:id="97" w:author="Josh Bradshaw" w:date="2015-10-30T10:14:00Z">
        <w:r w:rsidR="00C73CD8">
          <w:rPr>
            <w:rFonts w:ascii="Arial" w:hAnsi="Arial" w:cs="Arial"/>
            <w:i/>
            <w:iCs/>
            <w:sz w:val="20"/>
            <w:szCs w:val="20"/>
            <w:lang w:val="en-GB"/>
          </w:rPr>
          <w:t xml:space="preserve">Josh Bradshaw </w:t>
        </w:r>
      </w:ins>
      <w:ins w:id="98" w:author="Josh Bradshaw" w:date="2015-10-30T11:14:00Z">
        <w:r w:rsidR="005C031C">
          <w:rPr>
            <w:rFonts w:ascii="Arial" w:hAnsi="Arial" w:cs="Arial"/>
            <w:i/>
            <w:iCs/>
            <w:sz w:val="20"/>
            <w:szCs w:val="20"/>
            <w:lang w:val="en-GB"/>
          </w:rPr>
          <w:t>under the supervision of</w:t>
        </w:r>
      </w:ins>
      <w:ins w:id="99" w:author="Josh Bradshaw" w:date="2015-10-30T10:14:00Z">
        <w:r w:rsidR="005C031C">
          <w:rPr>
            <w:rFonts w:ascii="Arial" w:hAnsi="Arial" w:cs="Arial"/>
            <w:i/>
            <w:iCs/>
            <w:sz w:val="20"/>
            <w:szCs w:val="20"/>
            <w:lang w:val="en-GB"/>
          </w:rPr>
          <w:t xml:space="preserve"> Professor</w:t>
        </w:r>
        <w:r w:rsidR="00C73CD8">
          <w:rPr>
            <w:rFonts w:ascii="Arial" w:hAnsi="Arial" w:cs="Arial"/>
            <w:i/>
            <w:iCs/>
            <w:sz w:val="20"/>
            <w:szCs w:val="20"/>
            <w:lang w:val="en-GB"/>
          </w:rPr>
          <w:t xml:space="preserve"> Edith Law</w:t>
        </w:r>
      </w:ins>
      <w:r>
        <w:rPr>
          <w:rFonts w:ascii="Arial" w:hAnsi="Arial" w:cs="Arial"/>
          <w:sz w:val="20"/>
          <w:szCs w:val="20"/>
          <w:lang w:val="en-GB"/>
        </w:rPr>
        <w:t xml:space="preserve"> of the Department of </w:t>
      </w:r>
      <w:del w:id="100" w:author="Josh Bradshaw" w:date="2015-10-30T10:14:00Z">
        <w:r w:rsidDel="00C73CD8">
          <w:rPr>
            <w:rFonts w:ascii="Arial" w:hAnsi="Arial" w:cs="Arial"/>
            <w:i/>
            <w:iCs/>
            <w:sz w:val="20"/>
            <w:szCs w:val="20"/>
            <w:lang w:val="en-GB"/>
          </w:rPr>
          <w:delText>(insert department name</w:delText>
        </w:r>
      </w:del>
      <w:ins w:id="101" w:author="Josh Bradshaw" w:date="2015-10-30T10:14:00Z">
        <w:r w:rsidR="00C73CD8">
          <w:rPr>
            <w:rFonts w:ascii="Arial" w:hAnsi="Arial" w:cs="Arial"/>
            <w:i/>
            <w:iCs/>
            <w:sz w:val="20"/>
            <w:szCs w:val="20"/>
            <w:lang w:val="en-GB"/>
          </w:rPr>
          <w:t xml:space="preserve">Computer </w:t>
        </w:r>
      </w:ins>
      <w:del w:id="102" w:author="Josh Bradshaw" w:date="2015-10-30T10:14:00Z">
        <w:r w:rsidDel="00C73CD8">
          <w:rPr>
            <w:rFonts w:ascii="Arial" w:hAnsi="Arial" w:cs="Arial"/>
            <w:sz w:val="20"/>
            <w:szCs w:val="20"/>
            <w:lang w:val="en-GB"/>
          </w:rPr>
          <w:delText>)</w:delText>
        </w:r>
      </w:del>
      <w:ins w:id="103" w:author="Josh Bradshaw" w:date="2015-10-30T10:14:00Z">
        <w:r w:rsidR="00C73CD8">
          <w:rPr>
            <w:rFonts w:ascii="Arial" w:hAnsi="Arial" w:cs="Arial"/>
            <w:sz w:val="20"/>
            <w:szCs w:val="20"/>
            <w:lang w:val="en-GB"/>
          </w:rPr>
          <w:t>Science</w:t>
        </w:r>
      </w:ins>
      <w:r>
        <w:rPr>
          <w:rFonts w:ascii="Arial" w:hAnsi="Arial" w:cs="Arial"/>
          <w:sz w:val="20"/>
          <w:szCs w:val="20"/>
          <w:lang w:val="en-GB"/>
        </w:rPr>
        <w:t xml:space="preserve"> at the University of Waterloo. I have had the opportunity to ask any questions related to this study, to receive satisfactory answers to my questions, and any additional details I wanted. </w:t>
      </w:r>
      <w:r>
        <w:rPr>
          <w:rFonts w:ascii="Arial" w:hAnsi="Arial"/>
          <w:sz w:val="20"/>
          <w:szCs w:val="20"/>
          <w:lang w:val="en-GB"/>
        </w:rPr>
        <w:t xml:space="preserve">I am aware that I may withdraw from the study without penalty at any time by advising the researchers of this decision.  </w:t>
      </w:r>
    </w:p>
    <w:p w14:paraId="42F5C7CB" w14:textId="77777777" w:rsidR="00A35B66" w:rsidRDefault="00A35B66" w:rsidP="00A35B66">
      <w:pPr>
        <w:pStyle w:val="NormalWeb"/>
        <w:tabs>
          <w:tab w:val="left" w:pos="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Arial" w:hAnsi="Arial"/>
          <w:sz w:val="20"/>
          <w:szCs w:val="20"/>
          <w:lang w:val="en-GB"/>
        </w:rPr>
        <w:t xml:space="preserve">This project has been reviewed by, and received ethics clearance through </w:t>
      </w:r>
      <w:r w:rsidRPr="009B2CD0">
        <w:rPr>
          <w:rFonts w:ascii="Arial" w:hAnsi="Arial" w:cs="Arial"/>
          <w:sz w:val="20"/>
          <w:szCs w:val="20"/>
        </w:rPr>
        <w:t>a University of Waterloo Research Ethics Committee</w:t>
      </w:r>
      <w:r>
        <w:rPr>
          <w:rFonts w:ascii="Arial" w:hAnsi="Arial"/>
          <w:sz w:val="20"/>
          <w:szCs w:val="20"/>
          <w:lang w:val="en-GB"/>
        </w:rPr>
        <w:t xml:space="preserve">.  I was informed that if I have any comments or concerns resulting from my participation in this study, I may contact the Director, Office of Research Ethics at 519-888-4567 ext. 36005. </w:t>
      </w:r>
    </w:p>
    <w:p w14:paraId="69FE83B2" w14:textId="77777777" w:rsidR="00A35B66" w:rsidRDefault="00A35B66" w:rsidP="00A35B66">
      <w:pPr>
        <w:pStyle w:val="NormalWeb"/>
        <w:tabs>
          <w:tab w:val="left" w:pos="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Arial" w:hAnsi="Arial" w:cs="Arial"/>
          <w:sz w:val="20"/>
          <w:szCs w:val="20"/>
          <w:lang w:val="en-GB"/>
        </w:rPr>
        <w:t>With full knowledge of all foregoing, I agree, of my own free will, to participate in this study.</w:t>
      </w:r>
      <w:r>
        <w:rPr>
          <w:rFonts w:ascii="Arial" w:hAnsi="Arial"/>
          <w:sz w:val="20"/>
          <w:szCs w:val="20"/>
          <w:lang w:val="en-GB"/>
        </w:rPr>
        <w:tab/>
      </w:r>
      <w:r>
        <w:rPr>
          <w:rFonts w:ascii="Arial" w:hAnsi="Arial"/>
          <w:sz w:val="20"/>
          <w:szCs w:val="20"/>
          <w:u w:val="single"/>
          <w:lang w:val="en-GB"/>
        </w:rPr>
        <w:t xml:space="preserve"> </w:t>
      </w:r>
    </w:p>
    <w:p w14:paraId="640F3268" w14:textId="77777777" w:rsidR="00A35B66" w:rsidRDefault="00A35B66" w:rsidP="00A35B66">
      <w:pPr>
        <w:pStyle w:val="NormalWeb"/>
        <w:tabs>
          <w:tab w:val="left" w:pos="0"/>
          <w:tab w:val="left" w:pos="4320"/>
          <w:tab w:val="left" w:pos="5760"/>
          <w:tab w:val="left" w:pos="6048"/>
          <w:tab w:val="left" w:pos="9990"/>
        </w:tabs>
        <w:spacing w:before="0" w:beforeAutospacing="0" w:after="0" w:afterAutospacing="0"/>
        <w:ind w:left="5760" w:hanging="5760"/>
        <w:rPr>
          <w:rFonts w:ascii="Arial" w:hAnsi="Arial" w:cs="Arial"/>
          <w:sz w:val="20"/>
          <w:szCs w:val="20"/>
          <w:lang w:val="en-GB"/>
        </w:rPr>
      </w:pPr>
      <w:r>
        <w:rPr>
          <w:rFonts w:ascii="Arial" w:hAnsi="Arial" w:cs="Arial"/>
          <w:sz w:val="20"/>
          <w:szCs w:val="20"/>
          <w:lang w:val="en-GB"/>
        </w:rPr>
        <w:t>________________________________________</w:t>
      </w:r>
    </w:p>
    <w:p w14:paraId="360DAB74" w14:textId="77777777" w:rsidR="00A35B66" w:rsidRDefault="00A35B66" w:rsidP="00A35B66">
      <w:pPr>
        <w:pStyle w:val="NormalWeb"/>
        <w:tabs>
          <w:tab w:val="left" w:pos="0"/>
          <w:tab w:val="left" w:pos="4320"/>
          <w:tab w:val="left" w:pos="5760"/>
          <w:tab w:val="left" w:pos="6048"/>
          <w:tab w:val="left" w:pos="9990"/>
        </w:tabs>
        <w:spacing w:before="0" w:beforeAutospacing="0" w:after="0" w:afterAutospacing="0"/>
        <w:ind w:left="5760" w:hanging="5760"/>
        <w:rPr>
          <w:rFonts w:ascii="Arial" w:hAnsi="Arial" w:cs="Arial"/>
          <w:sz w:val="20"/>
          <w:szCs w:val="20"/>
          <w:lang w:val="en-GB"/>
        </w:rPr>
      </w:pPr>
      <w:r>
        <w:rPr>
          <w:rFonts w:ascii="Arial" w:hAnsi="Arial" w:cs="Arial"/>
          <w:sz w:val="20"/>
          <w:szCs w:val="20"/>
          <w:lang w:val="en-GB"/>
        </w:rPr>
        <w:t>Print Name</w:t>
      </w:r>
      <w:r>
        <w:rPr>
          <w:rFonts w:ascii="Arial" w:hAnsi="Arial" w:cs="Arial"/>
          <w:sz w:val="20"/>
          <w:szCs w:val="20"/>
          <w:lang w:val="en-GB"/>
        </w:rPr>
        <w:br/>
      </w:r>
      <w:r>
        <w:rPr>
          <w:rFonts w:ascii="Arial" w:hAnsi="Arial" w:cs="Arial"/>
          <w:sz w:val="20"/>
          <w:szCs w:val="20"/>
          <w:lang w:val="en-GB"/>
        </w:rPr>
        <w:tab/>
      </w:r>
    </w:p>
    <w:p w14:paraId="45775BA7" w14:textId="77777777" w:rsidR="00A35B66" w:rsidRDefault="00A35B66" w:rsidP="00A35B66">
      <w:pPr>
        <w:pStyle w:val="NormalWeb"/>
        <w:tabs>
          <w:tab w:val="left" w:pos="0"/>
          <w:tab w:val="left" w:pos="4320"/>
          <w:tab w:val="left" w:pos="5760"/>
          <w:tab w:val="left" w:pos="6048"/>
          <w:tab w:val="left" w:pos="9990"/>
        </w:tabs>
        <w:spacing w:before="0" w:beforeAutospacing="0" w:after="0" w:afterAutospacing="0"/>
        <w:rPr>
          <w:rFonts w:ascii="Arial" w:hAnsi="Arial" w:cs="Arial"/>
          <w:sz w:val="20"/>
          <w:szCs w:val="20"/>
          <w:lang w:val="en-GB"/>
        </w:rPr>
      </w:pPr>
      <w:r>
        <w:rPr>
          <w:rFonts w:ascii="Arial" w:hAnsi="Arial" w:cs="Arial"/>
          <w:sz w:val="20"/>
          <w:szCs w:val="20"/>
          <w:lang w:val="en-GB"/>
        </w:rPr>
        <w:t>________________________________________</w:t>
      </w:r>
    </w:p>
    <w:p w14:paraId="0F03FFB2" w14:textId="77777777" w:rsidR="00A35B66" w:rsidRDefault="00A35B66" w:rsidP="00A35B66">
      <w:pPr>
        <w:pStyle w:val="NormalWeb"/>
        <w:tabs>
          <w:tab w:val="left" w:pos="0"/>
          <w:tab w:val="left" w:pos="4320"/>
          <w:tab w:val="left" w:pos="5760"/>
          <w:tab w:val="left" w:pos="6048"/>
          <w:tab w:val="left" w:pos="9990"/>
        </w:tabs>
        <w:spacing w:before="0" w:beforeAutospacing="0" w:after="0" w:afterAutospacing="0"/>
      </w:pPr>
      <w:r>
        <w:rPr>
          <w:rFonts w:ascii="Arial" w:hAnsi="Arial" w:cs="Arial"/>
          <w:sz w:val="20"/>
          <w:szCs w:val="20"/>
          <w:lang w:val="en-GB"/>
        </w:rPr>
        <w:t>Signature of Participant</w:t>
      </w:r>
    </w:p>
    <w:p w14:paraId="277503F7" w14:textId="77777777" w:rsidR="00A35B66" w:rsidRDefault="00A35B66" w:rsidP="00A35B66">
      <w:pPr>
        <w:pStyle w:val="NormalWeb"/>
        <w:tabs>
          <w:tab w:val="left" w:pos="0"/>
          <w:tab w:val="left" w:pos="4320"/>
          <w:tab w:val="left" w:pos="5760"/>
          <w:tab w:val="left" w:pos="6048"/>
          <w:tab w:val="left" w:pos="9990"/>
        </w:tabs>
        <w:spacing w:before="0" w:beforeAutospacing="0" w:after="0" w:afterAutospacing="0"/>
        <w:ind w:left="5760" w:hanging="5760"/>
        <w:rPr>
          <w:rFonts w:ascii="Arial" w:hAnsi="Arial" w:cs="Arial"/>
          <w:sz w:val="20"/>
          <w:szCs w:val="20"/>
          <w:lang w:val="en-GB"/>
        </w:rPr>
      </w:pPr>
    </w:p>
    <w:p w14:paraId="4F25EC54" w14:textId="77777777" w:rsidR="00A35B66" w:rsidRDefault="00A35B66" w:rsidP="00A35B66">
      <w:pPr>
        <w:pStyle w:val="NormalWeb"/>
        <w:tabs>
          <w:tab w:val="left" w:pos="0"/>
          <w:tab w:val="left" w:pos="4320"/>
          <w:tab w:val="left" w:pos="5760"/>
          <w:tab w:val="left" w:pos="6048"/>
          <w:tab w:val="left" w:pos="9990"/>
        </w:tabs>
        <w:spacing w:before="0" w:beforeAutospacing="0" w:after="0" w:afterAutospacing="0"/>
        <w:ind w:left="5760" w:hanging="5760"/>
        <w:rPr>
          <w:rFonts w:ascii="Arial" w:hAnsi="Arial" w:cs="Arial"/>
          <w:sz w:val="20"/>
          <w:szCs w:val="20"/>
          <w:lang w:val="en-GB"/>
        </w:rPr>
      </w:pPr>
      <w:r>
        <w:rPr>
          <w:rFonts w:ascii="Arial" w:hAnsi="Arial" w:cs="Arial"/>
          <w:sz w:val="20"/>
          <w:szCs w:val="20"/>
          <w:lang w:val="en-GB"/>
        </w:rPr>
        <w:t>________________________________________</w:t>
      </w:r>
    </w:p>
    <w:p w14:paraId="7CE824EF" w14:textId="77777777" w:rsidR="00A35B66" w:rsidRDefault="00A35B66" w:rsidP="00A35B66">
      <w:pPr>
        <w:pStyle w:val="NormalWeb"/>
        <w:tabs>
          <w:tab w:val="left" w:pos="0"/>
          <w:tab w:val="left" w:pos="4320"/>
          <w:tab w:val="left" w:pos="5760"/>
          <w:tab w:val="left" w:pos="6048"/>
          <w:tab w:val="left" w:pos="9990"/>
        </w:tabs>
        <w:spacing w:before="0" w:beforeAutospacing="0" w:after="0" w:afterAutospacing="0"/>
        <w:ind w:left="5760" w:hanging="5760"/>
        <w:rPr>
          <w:rFonts w:ascii="Arial" w:hAnsi="Arial" w:cs="Arial"/>
          <w:sz w:val="20"/>
          <w:szCs w:val="20"/>
          <w:lang w:val="en-GB"/>
        </w:rPr>
      </w:pPr>
      <w:r>
        <w:rPr>
          <w:rFonts w:ascii="Arial" w:hAnsi="Arial" w:cs="Arial"/>
          <w:sz w:val="20"/>
          <w:szCs w:val="20"/>
          <w:lang w:val="en-GB"/>
        </w:rPr>
        <w:t>Dated at Waterloo, Ontario</w:t>
      </w:r>
    </w:p>
    <w:p w14:paraId="70DDDD88" w14:textId="77777777" w:rsidR="00A35B66" w:rsidRDefault="00A35B66" w:rsidP="00A35B66">
      <w:pPr>
        <w:pStyle w:val="NormalWeb"/>
        <w:tabs>
          <w:tab w:val="left" w:pos="0"/>
          <w:tab w:val="left" w:pos="4320"/>
          <w:tab w:val="left" w:pos="5760"/>
          <w:tab w:val="left" w:pos="6048"/>
          <w:tab w:val="left" w:pos="9990"/>
        </w:tabs>
        <w:spacing w:before="0" w:beforeAutospacing="0" w:after="0" w:afterAutospacing="0"/>
        <w:ind w:left="5760" w:hanging="5760"/>
        <w:rPr>
          <w:rFonts w:ascii="Arial" w:hAnsi="Arial" w:cs="Arial"/>
          <w:sz w:val="20"/>
          <w:szCs w:val="20"/>
          <w:lang w:val="en-GB"/>
        </w:rPr>
      </w:pPr>
    </w:p>
    <w:p w14:paraId="0A889C3A" w14:textId="77777777" w:rsidR="00A35B66" w:rsidRDefault="00A35B66" w:rsidP="00A35B66">
      <w:pPr>
        <w:pStyle w:val="NormalWeb"/>
        <w:tabs>
          <w:tab w:val="left" w:pos="0"/>
          <w:tab w:val="left" w:pos="4320"/>
          <w:tab w:val="left" w:pos="5760"/>
          <w:tab w:val="left" w:pos="6048"/>
          <w:tab w:val="left" w:pos="9990"/>
        </w:tabs>
        <w:spacing w:before="0" w:beforeAutospacing="0" w:after="0" w:afterAutospacing="0"/>
        <w:ind w:left="5760" w:hanging="5760"/>
        <w:rPr>
          <w:rFonts w:ascii="Arial" w:hAnsi="Arial" w:cs="Arial"/>
          <w:sz w:val="20"/>
          <w:szCs w:val="20"/>
          <w:lang w:val="en-GB"/>
        </w:rPr>
      </w:pPr>
      <w:r>
        <w:rPr>
          <w:rFonts w:ascii="Arial" w:hAnsi="Arial" w:cs="Arial"/>
          <w:sz w:val="20"/>
          <w:szCs w:val="20"/>
          <w:lang w:val="en-GB"/>
        </w:rPr>
        <w:t>________________________________________</w:t>
      </w:r>
    </w:p>
    <w:p w14:paraId="22AF2239" w14:textId="5AC2BB3D" w:rsidR="00A35B66" w:rsidRDefault="00A35B66" w:rsidP="00C73CD8">
      <w:pPr>
        <w:pStyle w:val="NormalWeb"/>
        <w:tabs>
          <w:tab w:val="left" w:pos="0"/>
          <w:tab w:val="left" w:pos="4320"/>
          <w:tab w:val="left" w:pos="5760"/>
          <w:tab w:val="left" w:pos="6048"/>
          <w:tab w:val="left" w:pos="9990"/>
        </w:tabs>
        <w:spacing w:before="0" w:beforeAutospacing="0" w:after="0" w:afterAutospacing="0"/>
        <w:ind w:left="5760" w:hanging="5760"/>
      </w:pPr>
      <w:r>
        <w:rPr>
          <w:rFonts w:ascii="Arial" w:hAnsi="Arial" w:cs="Arial"/>
          <w:sz w:val="20"/>
          <w:szCs w:val="20"/>
          <w:lang w:val="en-GB"/>
        </w:rPr>
        <w:t>Witnessed </w:t>
      </w:r>
    </w:p>
    <w:p w14:paraId="46769971" w14:textId="4D76EA08" w:rsidR="004108FE" w:rsidRDefault="004108FE" w:rsidP="004108FE">
      <w:pPr>
        <w:pStyle w:val="NormalWeb"/>
        <w:jc w:val="center"/>
        <w:rPr>
          <w:rFonts w:ascii="Arial" w:hAnsi="Arial" w:cs="Arial"/>
          <w:sz w:val="20"/>
          <w:szCs w:val="20"/>
          <w:lang w:val="en-US"/>
        </w:rPr>
      </w:pPr>
      <w:r>
        <w:rPr>
          <w:rFonts w:ascii="Arial" w:hAnsi="Arial" w:cs="Arial"/>
          <w:b/>
          <w:bCs/>
          <w:sz w:val="20"/>
          <w:szCs w:val="20"/>
          <w:u w:val="single"/>
        </w:rPr>
        <w:t>Consent for Videotaping</w:t>
      </w:r>
    </w:p>
    <w:p w14:paraId="4EE94C22" w14:textId="77777777" w:rsidR="004108FE" w:rsidRDefault="004108FE" w:rsidP="004108FE">
      <w:pPr>
        <w:pStyle w:val="NormalWeb"/>
        <w:rPr>
          <w:rFonts w:ascii="Arial" w:hAnsi="Arial" w:cs="Arial"/>
          <w:sz w:val="20"/>
          <w:szCs w:val="20"/>
          <w:lang w:val="en-US"/>
        </w:rPr>
      </w:pPr>
      <w:r>
        <w:rPr>
          <w:rFonts w:ascii="Arial" w:hAnsi="Arial" w:cs="Arial"/>
          <w:sz w:val="20"/>
          <w:szCs w:val="20"/>
        </w:rPr>
        <w:t>As a participant in this study, I agree to being videotaped</w:t>
      </w:r>
      <w:r w:rsidR="003737D9">
        <w:rPr>
          <w:rFonts w:ascii="Arial" w:hAnsi="Arial" w:cs="Arial"/>
          <w:sz w:val="20"/>
          <w:szCs w:val="20"/>
        </w:rPr>
        <w:t xml:space="preserve"> and recorded</w:t>
      </w:r>
      <w:r>
        <w:rPr>
          <w:rFonts w:ascii="Arial" w:hAnsi="Arial" w:cs="Arial"/>
          <w:sz w:val="20"/>
          <w:szCs w:val="20"/>
        </w:rPr>
        <w:t xml:space="preserve"> for </w:t>
      </w:r>
      <w:r w:rsidR="003737D9">
        <w:rPr>
          <w:rFonts w:ascii="Arial" w:hAnsi="Arial" w:cs="Arial"/>
          <w:sz w:val="20"/>
          <w:szCs w:val="20"/>
        </w:rPr>
        <w:t>the purpose of tracking</w:t>
      </w:r>
      <w:r w:rsidR="00FD5D41">
        <w:rPr>
          <w:rFonts w:ascii="Arial" w:hAnsi="Arial" w:cs="Arial"/>
          <w:sz w:val="20"/>
          <w:szCs w:val="20"/>
        </w:rPr>
        <w:t xml:space="preserve"> my</w:t>
      </w:r>
      <w:r w:rsidR="003737D9">
        <w:rPr>
          <w:rFonts w:ascii="Arial" w:hAnsi="Arial" w:cs="Arial"/>
          <w:sz w:val="20"/>
          <w:szCs w:val="20"/>
        </w:rPr>
        <w:t xml:space="preserve"> movements, speech and computer screen</w:t>
      </w:r>
      <w:r>
        <w:rPr>
          <w:rFonts w:ascii="Arial" w:hAnsi="Arial" w:cs="Arial"/>
          <w:sz w:val="20"/>
          <w:szCs w:val="20"/>
        </w:rPr>
        <w:t>.   I am aware that I may wi</w:t>
      </w:r>
      <w:r w:rsidR="00FD5D41">
        <w:rPr>
          <w:rFonts w:ascii="Arial" w:hAnsi="Arial" w:cs="Arial"/>
          <w:sz w:val="20"/>
          <w:szCs w:val="20"/>
        </w:rPr>
        <w:t xml:space="preserve">thdraw this consent at any time </w:t>
      </w:r>
      <w:r>
        <w:rPr>
          <w:rFonts w:ascii="Arial" w:hAnsi="Arial" w:cs="Arial"/>
          <w:sz w:val="20"/>
          <w:szCs w:val="20"/>
        </w:rPr>
        <w:t xml:space="preserve">without penalty, at which point, the videotape will be erased.  </w:t>
      </w:r>
    </w:p>
    <w:p w14:paraId="7F4C90CC" w14:textId="154A2BAE" w:rsidR="004108FE" w:rsidRDefault="004108FE" w:rsidP="004108FE">
      <w:pPr>
        <w:pStyle w:val="NormalWeb"/>
        <w:rPr>
          <w:rFonts w:ascii="Arial" w:hAnsi="Arial" w:cs="Arial"/>
          <w:sz w:val="20"/>
          <w:szCs w:val="20"/>
          <w:lang w:val="en-US"/>
        </w:rPr>
      </w:pPr>
      <w:r>
        <w:rPr>
          <w:rFonts w:ascii="Arial" w:hAnsi="Arial" w:cs="Arial"/>
          <w:sz w:val="20"/>
          <w:szCs w:val="20"/>
        </w:rPr>
        <w:t>I was informed that if I have any comments or concerns resulting from my participation in this study, I may contact the Director, Office of Research Ethics, at 519-888-4567 e</w:t>
      </w:r>
      <w:bookmarkStart w:id="104" w:name="_GoBack"/>
      <w:bookmarkEnd w:id="104"/>
      <w:r>
        <w:rPr>
          <w:rFonts w:ascii="Arial" w:hAnsi="Arial" w:cs="Arial"/>
          <w:sz w:val="20"/>
          <w:szCs w:val="20"/>
        </w:rPr>
        <w:t xml:space="preserve">xt. 36005. </w:t>
      </w:r>
    </w:p>
    <w:p w14:paraId="375BF100" w14:textId="77777777" w:rsidR="004108FE" w:rsidRPr="001F3476" w:rsidRDefault="004108FE" w:rsidP="004108FE">
      <w:pPr>
        <w:pStyle w:val="NormalWeb"/>
        <w:rPr>
          <w:rFonts w:ascii="Arial" w:hAnsi="Arial" w:cs="Arial"/>
          <w:sz w:val="18"/>
          <w:szCs w:val="18"/>
          <w:rPrChange w:id="105" w:author="Josh Bradshaw" w:date="2015-10-30T11:17:00Z">
            <w:rPr>
              <w:rFonts w:ascii="Arial" w:hAnsi="Arial" w:cs="Arial"/>
              <w:sz w:val="20"/>
              <w:szCs w:val="20"/>
            </w:rPr>
          </w:rPrChange>
        </w:rPr>
      </w:pPr>
      <w:r w:rsidRPr="001F3476">
        <w:rPr>
          <w:rFonts w:ascii="Arial" w:hAnsi="Arial" w:cs="Arial"/>
          <w:sz w:val="18"/>
          <w:szCs w:val="18"/>
          <w:rPrChange w:id="106" w:author="Josh Bradshaw" w:date="2015-10-30T11:17:00Z">
            <w:rPr>
              <w:rFonts w:ascii="Arial" w:hAnsi="Arial" w:cs="Arial"/>
              <w:sz w:val="20"/>
              <w:szCs w:val="20"/>
            </w:rPr>
          </w:rPrChange>
        </w:rPr>
        <w:t xml:space="preserve">____________________________ </w:t>
      </w:r>
      <w:r w:rsidRPr="001F3476">
        <w:rPr>
          <w:rFonts w:ascii="Arial" w:hAnsi="Arial" w:cs="Arial"/>
          <w:sz w:val="18"/>
          <w:szCs w:val="18"/>
          <w:rPrChange w:id="107" w:author="Josh Bradshaw" w:date="2015-10-30T11:17:00Z">
            <w:rPr>
              <w:rFonts w:ascii="Arial" w:hAnsi="Arial" w:cs="Arial"/>
              <w:sz w:val="20"/>
              <w:szCs w:val="20"/>
            </w:rPr>
          </w:rPrChange>
        </w:rPr>
        <w:br/>
        <w:t>Print Name</w:t>
      </w:r>
    </w:p>
    <w:p w14:paraId="5D394F76" w14:textId="77777777" w:rsidR="004108FE" w:rsidRPr="001F3476" w:rsidRDefault="004108FE" w:rsidP="004108FE">
      <w:pPr>
        <w:pStyle w:val="NormalWeb"/>
        <w:rPr>
          <w:rFonts w:ascii="Arial" w:hAnsi="Arial" w:cs="Arial"/>
          <w:sz w:val="18"/>
          <w:szCs w:val="18"/>
          <w:rPrChange w:id="108" w:author="Josh Bradshaw" w:date="2015-10-30T11:17:00Z">
            <w:rPr>
              <w:rFonts w:ascii="Arial" w:hAnsi="Arial" w:cs="Arial"/>
              <w:sz w:val="20"/>
              <w:szCs w:val="20"/>
            </w:rPr>
          </w:rPrChange>
        </w:rPr>
      </w:pPr>
      <w:r w:rsidRPr="001F3476">
        <w:rPr>
          <w:rFonts w:ascii="Arial" w:hAnsi="Arial" w:cs="Arial"/>
          <w:sz w:val="18"/>
          <w:szCs w:val="18"/>
          <w:rPrChange w:id="109" w:author="Josh Bradshaw" w:date="2015-10-30T11:17:00Z">
            <w:rPr>
              <w:rFonts w:ascii="Arial" w:hAnsi="Arial" w:cs="Arial"/>
              <w:sz w:val="20"/>
              <w:szCs w:val="20"/>
            </w:rPr>
          </w:rPrChange>
        </w:rPr>
        <w:br/>
        <w:t>____________________________</w:t>
      </w:r>
      <w:r w:rsidRPr="001F3476">
        <w:rPr>
          <w:rFonts w:ascii="Arial" w:hAnsi="Arial" w:cs="Arial"/>
          <w:sz w:val="18"/>
          <w:szCs w:val="18"/>
          <w:rPrChange w:id="110" w:author="Josh Bradshaw" w:date="2015-10-30T11:17:00Z">
            <w:rPr>
              <w:rFonts w:ascii="Arial" w:hAnsi="Arial" w:cs="Arial"/>
              <w:sz w:val="20"/>
              <w:szCs w:val="20"/>
            </w:rPr>
          </w:rPrChange>
        </w:rPr>
        <w:br/>
        <w:t>Signature of Participant</w:t>
      </w:r>
    </w:p>
    <w:p w14:paraId="7AAA4020" w14:textId="77777777" w:rsidR="004108FE" w:rsidRPr="001F3476" w:rsidRDefault="004108FE" w:rsidP="004108FE">
      <w:pPr>
        <w:pStyle w:val="NormalWeb"/>
        <w:rPr>
          <w:rFonts w:ascii="Arial" w:hAnsi="Arial" w:cs="Arial"/>
          <w:sz w:val="18"/>
          <w:szCs w:val="18"/>
          <w:rPrChange w:id="111" w:author="Josh Bradshaw" w:date="2015-10-30T11:17:00Z">
            <w:rPr>
              <w:rFonts w:ascii="Arial" w:hAnsi="Arial" w:cs="Arial"/>
              <w:sz w:val="20"/>
              <w:szCs w:val="20"/>
            </w:rPr>
          </w:rPrChange>
        </w:rPr>
      </w:pPr>
      <w:r w:rsidRPr="001F3476">
        <w:rPr>
          <w:rFonts w:ascii="Arial" w:hAnsi="Arial" w:cs="Arial"/>
          <w:sz w:val="18"/>
          <w:szCs w:val="18"/>
          <w:rPrChange w:id="112" w:author="Josh Bradshaw" w:date="2015-10-30T11:17:00Z">
            <w:rPr>
              <w:rFonts w:ascii="Arial" w:hAnsi="Arial" w:cs="Arial"/>
              <w:sz w:val="20"/>
              <w:szCs w:val="20"/>
            </w:rPr>
          </w:rPrChange>
        </w:rPr>
        <w:br/>
        <w:t>_____________________________</w:t>
      </w:r>
      <w:r w:rsidRPr="001F3476">
        <w:rPr>
          <w:rFonts w:ascii="Arial" w:hAnsi="Arial" w:cs="Arial"/>
          <w:sz w:val="18"/>
          <w:szCs w:val="18"/>
          <w:rPrChange w:id="113" w:author="Josh Bradshaw" w:date="2015-10-30T11:17:00Z">
            <w:rPr>
              <w:rFonts w:ascii="Arial" w:hAnsi="Arial" w:cs="Arial"/>
              <w:sz w:val="20"/>
              <w:szCs w:val="20"/>
            </w:rPr>
          </w:rPrChange>
        </w:rPr>
        <w:br/>
        <w:t>Dated at Waterloo, Ontario</w:t>
      </w:r>
    </w:p>
    <w:p w14:paraId="2EEE2A0C" w14:textId="4865198E" w:rsidR="00B83B33" w:rsidRPr="001F3476" w:rsidRDefault="004108FE" w:rsidP="00C73CD8">
      <w:pPr>
        <w:pStyle w:val="NormalWeb"/>
        <w:rPr>
          <w:rFonts w:eastAsia="Calibri"/>
          <w:sz w:val="18"/>
          <w:szCs w:val="18"/>
          <w:u w:color="000000"/>
          <w:rPrChange w:id="114" w:author="Josh Bradshaw" w:date="2015-10-30T11:17:00Z">
            <w:rPr>
              <w:rFonts w:eastAsia="Calibri"/>
              <w:u w:color="000000"/>
            </w:rPr>
          </w:rPrChange>
        </w:rPr>
      </w:pPr>
      <w:r w:rsidRPr="001F3476">
        <w:rPr>
          <w:rFonts w:ascii="Arial" w:hAnsi="Arial" w:cs="Arial"/>
          <w:sz w:val="18"/>
          <w:szCs w:val="18"/>
          <w:rPrChange w:id="115" w:author="Josh Bradshaw" w:date="2015-10-30T11:17:00Z">
            <w:rPr>
              <w:rFonts w:ascii="Arial" w:hAnsi="Arial" w:cs="Arial"/>
              <w:sz w:val="20"/>
              <w:szCs w:val="20"/>
            </w:rPr>
          </w:rPrChange>
        </w:rPr>
        <w:br/>
        <w:t>______________________________</w:t>
      </w:r>
      <w:r w:rsidRPr="001F3476">
        <w:rPr>
          <w:rFonts w:ascii="Arial" w:hAnsi="Arial" w:cs="Arial"/>
          <w:sz w:val="18"/>
          <w:szCs w:val="18"/>
          <w:rPrChange w:id="116" w:author="Josh Bradshaw" w:date="2015-10-30T11:17:00Z">
            <w:rPr>
              <w:rFonts w:ascii="Arial" w:hAnsi="Arial" w:cs="Arial"/>
              <w:sz w:val="20"/>
              <w:szCs w:val="20"/>
            </w:rPr>
          </w:rPrChange>
        </w:rPr>
        <w:br/>
      </w:r>
      <w:r w:rsidRPr="001F3476">
        <w:rPr>
          <w:rFonts w:ascii="Arial" w:hAnsi="Arial" w:cs="Arial"/>
          <w:sz w:val="18"/>
          <w:szCs w:val="18"/>
          <w:lang w:eastAsia="en-US"/>
          <w:rPrChange w:id="117" w:author="Josh Bradshaw" w:date="2015-10-30T11:17:00Z">
            <w:rPr>
              <w:rFonts w:ascii="Arial" w:hAnsi="Arial" w:cs="Arial"/>
              <w:sz w:val="20"/>
              <w:szCs w:val="20"/>
              <w:lang w:eastAsia="en-US"/>
            </w:rPr>
          </w:rPrChange>
        </w:rPr>
        <w:t>Witnessed</w:t>
      </w:r>
    </w:p>
    <w:sectPr w:rsidR="00B83B33" w:rsidRPr="001F3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Bradshaw">
    <w15:presenceInfo w15:providerId="None" w15:userId="Josh Bradsha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activeWritingStyle w:appName="MSWord" w:lang="fr-CA" w:vendorID="64" w:dllVersion="131078" w:nlCheck="1" w:checkStyle="0"/>
  <w:activeWritingStyle w:appName="MSWord" w:lang="en-GB" w:vendorID="64" w:dllVersion="131078" w:nlCheck="1" w:checkStyle="0"/>
  <w:activeWritingStyle w:appName="MSWord" w:lang="en-CA" w:vendorID="64" w:dllVersion="131078"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AF"/>
    <w:rsid w:val="000304F1"/>
    <w:rsid w:val="000E1428"/>
    <w:rsid w:val="000E3A3E"/>
    <w:rsid w:val="001106BC"/>
    <w:rsid w:val="001579A0"/>
    <w:rsid w:val="001F3476"/>
    <w:rsid w:val="001F5B9B"/>
    <w:rsid w:val="002E6878"/>
    <w:rsid w:val="003217FD"/>
    <w:rsid w:val="003328FF"/>
    <w:rsid w:val="003737D9"/>
    <w:rsid w:val="00383812"/>
    <w:rsid w:val="004108FE"/>
    <w:rsid w:val="0048735B"/>
    <w:rsid w:val="004F6B5E"/>
    <w:rsid w:val="00521559"/>
    <w:rsid w:val="00537D54"/>
    <w:rsid w:val="00585FE3"/>
    <w:rsid w:val="005C031C"/>
    <w:rsid w:val="005D601D"/>
    <w:rsid w:val="00625EF2"/>
    <w:rsid w:val="006C618D"/>
    <w:rsid w:val="0071080E"/>
    <w:rsid w:val="00756870"/>
    <w:rsid w:val="0077371D"/>
    <w:rsid w:val="00793263"/>
    <w:rsid w:val="007F1150"/>
    <w:rsid w:val="008463DC"/>
    <w:rsid w:val="008E0E18"/>
    <w:rsid w:val="009D48FF"/>
    <w:rsid w:val="009F512A"/>
    <w:rsid w:val="00A35B66"/>
    <w:rsid w:val="00A919CB"/>
    <w:rsid w:val="00AC023C"/>
    <w:rsid w:val="00AC6F92"/>
    <w:rsid w:val="00B45605"/>
    <w:rsid w:val="00B80E05"/>
    <w:rsid w:val="00BD5A9C"/>
    <w:rsid w:val="00C62ED2"/>
    <w:rsid w:val="00C73CD8"/>
    <w:rsid w:val="00D8254B"/>
    <w:rsid w:val="00DE4427"/>
    <w:rsid w:val="00E054A0"/>
    <w:rsid w:val="00E057AF"/>
    <w:rsid w:val="00E80886"/>
    <w:rsid w:val="00E965F0"/>
    <w:rsid w:val="00EA5AEB"/>
    <w:rsid w:val="00EE464C"/>
    <w:rsid w:val="00F5267C"/>
    <w:rsid w:val="00FB40E0"/>
    <w:rsid w:val="00FB5B12"/>
    <w:rsid w:val="00FD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185F"/>
  <w15:chartTrackingRefBased/>
  <w15:docId w15:val="{930B26BB-F5B5-46B5-AAA9-A5BC679F4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57A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Caption">
    <w:name w:val="caption"/>
    <w:basedOn w:val="Normal"/>
    <w:next w:val="Normal"/>
    <w:uiPriority w:val="35"/>
    <w:unhideWhenUsed/>
    <w:qFormat/>
    <w:rsid w:val="001579A0"/>
    <w:pPr>
      <w:spacing w:after="200" w:line="240" w:lineRule="auto"/>
    </w:pPr>
    <w:rPr>
      <w:i/>
      <w:iCs/>
      <w:color w:val="44546A" w:themeColor="text2"/>
      <w:sz w:val="18"/>
      <w:szCs w:val="18"/>
    </w:rPr>
  </w:style>
  <w:style w:type="paragraph" w:styleId="NormalWeb">
    <w:name w:val="Normal (Web)"/>
    <w:basedOn w:val="Normal"/>
    <w:rsid w:val="004108F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converted-space">
    <w:name w:val="apple-converted-space"/>
    <w:basedOn w:val="DefaultParagraphFont"/>
    <w:rsid w:val="009D48FF"/>
  </w:style>
  <w:style w:type="character" w:customStyle="1" w:styleId="il">
    <w:name w:val="il"/>
    <w:basedOn w:val="DefaultParagraphFont"/>
    <w:rsid w:val="009D48FF"/>
  </w:style>
  <w:style w:type="character" w:styleId="Hyperlink">
    <w:name w:val="Hyperlink"/>
    <w:basedOn w:val="DefaultParagraphFont"/>
    <w:uiPriority w:val="99"/>
    <w:unhideWhenUsed/>
    <w:rsid w:val="009D48FF"/>
    <w:rPr>
      <w:color w:val="0000FF"/>
      <w:u w:val="single"/>
    </w:rPr>
  </w:style>
  <w:style w:type="paragraph" w:styleId="BalloonText">
    <w:name w:val="Balloon Text"/>
    <w:basedOn w:val="Normal"/>
    <w:link w:val="BalloonTextChar"/>
    <w:uiPriority w:val="99"/>
    <w:semiHidden/>
    <w:unhideWhenUsed/>
    <w:rsid w:val="00FB40E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40E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970718">
      <w:bodyDiv w:val="1"/>
      <w:marLeft w:val="0"/>
      <w:marRight w:val="0"/>
      <w:marTop w:val="0"/>
      <w:marBottom w:val="0"/>
      <w:divBdr>
        <w:top w:val="none" w:sz="0" w:space="0" w:color="auto"/>
        <w:left w:val="none" w:sz="0" w:space="0" w:color="auto"/>
        <w:bottom w:val="none" w:sz="0" w:space="0" w:color="auto"/>
        <w:right w:val="none" w:sz="0" w:space="0" w:color="auto"/>
      </w:divBdr>
      <w:divsChild>
        <w:div w:id="1472404211">
          <w:marLeft w:val="0"/>
          <w:marRight w:val="0"/>
          <w:marTop w:val="0"/>
          <w:marBottom w:val="0"/>
          <w:divBdr>
            <w:top w:val="none" w:sz="0" w:space="0" w:color="auto"/>
            <w:left w:val="none" w:sz="0" w:space="0" w:color="auto"/>
            <w:bottom w:val="none" w:sz="0" w:space="0" w:color="auto"/>
            <w:right w:val="none" w:sz="0" w:space="0" w:color="auto"/>
          </w:divBdr>
        </w:div>
        <w:div w:id="1557428553">
          <w:marLeft w:val="0"/>
          <w:marRight w:val="0"/>
          <w:marTop w:val="0"/>
          <w:marBottom w:val="0"/>
          <w:divBdr>
            <w:top w:val="none" w:sz="0" w:space="0" w:color="auto"/>
            <w:left w:val="none" w:sz="0" w:space="0" w:color="auto"/>
            <w:bottom w:val="none" w:sz="0" w:space="0" w:color="auto"/>
            <w:right w:val="none" w:sz="0" w:space="0" w:color="auto"/>
          </w:divBdr>
        </w:div>
        <w:div w:id="479735572">
          <w:marLeft w:val="0"/>
          <w:marRight w:val="0"/>
          <w:marTop w:val="0"/>
          <w:marBottom w:val="0"/>
          <w:divBdr>
            <w:top w:val="none" w:sz="0" w:space="0" w:color="auto"/>
            <w:left w:val="none" w:sz="0" w:space="0" w:color="auto"/>
            <w:bottom w:val="none" w:sz="0" w:space="0" w:color="auto"/>
            <w:right w:val="none" w:sz="0" w:space="0" w:color="auto"/>
          </w:divBdr>
        </w:div>
        <w:div w:id="500704762">
          <w:marLeft w:val="0"/>
          <w:marRight w:val="0"/>
          <w:marTop w:val="0"/>
          <w:marBottom w:val="0"/>
          <w:divBdr>
            <w:top w:val="none" w:sz="0" w:space="0" w:color="auto"/>
            <w:left w:val="none" w:sz="0" w:space="0" w:color="auto"/>
            <w:bottom w:val="none" w:sz="0" w:space="0" w:color="auto"/>
            <w:right w:val="none" w:sz="0" w:space="0" w:color="auto"/>
          </w:divBdr>
        </w:div>
        <w:div w:id="1912500825">
          <w:marLeft w:val="0"/>
          <w:marRight w:val="0"/>
          <w:marTop w:val="0"/>
          <w:marBottom w:val="0"/>
          <w:divBdr>
            <w:top w:val="none" w:sz="0" w:space="0" w:color="auto"/>
            <w:left w:val="none" w:sz="0" w:space="0" w:color="auto"/>
            <w:bottom w:val="none" w:sz="0" w:space="0" w:color="auto"/>
            <w:right w:val="none" w:sz="0" w:space="0" w:color="auto"/>
          </w:divBdr>
        </w:div>
        <w:div w:id="1953393906">
          <w:marLeft w:val="0"/>
          <w:marRight w:val="0"/>
          <w:marTop w:val="0"/>
          <w:marBottom w:val="0"/>
          <w:divBdr>
            <w:top w:val="none" w:sz="0" w:space="0" w:color="auto"/>
            <w:left w:val="none" w:sz="0" w:space="0" w:color="auto"/>
            <w:bottom w:val="none" w:sz="0" w:space="0" w:color="auto"/>
            <w:right w:val="none" w:sz="0" w:space="0" w:color="auto"/>
          </w:divBdr>
        </w:div>
        <w:div w:id="796414370">
          <w:marLeft w:val="0"/>
          <w:marRight w:val="0"/>
          <w:marTop w:val="0"/>
          <w:marBottom w:val="0"/>
          <w:divBdr>
            <w:top w:val="none" w:sz="0" w:space="0" w:color="auto"/>
            <w:left w:val="none" w:sz="0" w:space="0" w:color="auto"/>
            <w:bottom w:val="none" w:sz="0" w:space="0" w:color="auto"/>
            <w:right w:val="none" w:sz="0" w:space="0" w:color="auto"/>
          </w:divBdr>
        </w:div>
        <w:div w:id="1526208015">
          <w:marLeft w:val="0"/>
          <w:marRight w:val="0"/>
          <w:marTop w:val="0"/>
          <w:marBottom w:val="0"/>
          <w:divBdr>
            <w:top w:val="none" w:sz="0" w:space="0" w:color="auto"/>
            <w:left w:val="none" w:sz="0" w:space="0" w:color="auto"/>
            <w:bottom w:val="none" w:sz="0" w:space="0" w:color="auto"/>
            <w:right w:val="none" w:sz="0" w:space="0" w:color="auto"/>
          </w:divBdr>
        </w:div>
        <w:div w:id="1483086109">
          <w:marLeft w:val="0"/>
          <w:marRight w:val="0"/>
          <w:marTop w:val="0"/>
          <w:marBottom w:val="0"/>
          <w:divBdr>
            <w:top w:val="none" w:sz="0" w:space="0" w:color="auto"/>
            <w:left w:val="none" w:sz="0" w:space="0" w:color="auto"/>
            <w:bottom w:val="none" w:sz="0" w:space="0" w:color="auto"/>
            <w:right w:val="none" w:sz="0" w:space="0" w:color="auto"/>
          </w:divBdr>
        </w:div>
        <w:div w:id="59716341">
          <w:marLeft w:val="0"/>
          <w:marRight w:val="0"/>
          <w:marTop w:val="0"/>
          <w:marBottom w:val="0"/>
          <w:divBdr>
            <w:top w:val="none" w:sz="0" w:space="0" w:color="auto"/>
            <w:left w:val="none" w:sz="0" w:space="0" w:color="auto"/>
            <w:bottom w:val="none" w:sz="0" w:space="0" w:color="auto"/>
            <w:right w:val="none" w:sz="0" w:space="0" w:color="auto"/>
          </w:divBdr>
        </w:div>
        <w:div w:id="2075424799">
          <w:marLeft w:val="0"/>
          <w:marRight w:val="0"/>
          <w:marTop w:val="0"/>
          <w:marBottom w:val="0"/>
          <w:divBdr>
            <w:top w:val="none" w:sz="0" w:space="0" w:color="auto"/>
            <w:left w:val="none" w:sz="0" w:space="0" w:color="auto"/>
            <w:bottom w:val="none" w:sz="0" w:space="0" w:color="auto"/>
            <w:right w:val="none" w:sz="0" w:space="0" w:color="auto"/>
          </w:divBdr>
        </w:div>
        <w:div w:id="1615017132">
          <w:marLeft w:val="0"/>
          <w:marRight w:val="0"/>
          <w:marTop w:val="0"/>
          <w:marBottom w:val="0"/>
          <w:divBdr>
            <w:top w:val="none" w:sz="0" w:space="0" w:color="auto"/>
            <w:left w:val="none" w:sz="0" w:space="0" w:color="auto"/>
            <w:bottom w:val="none" w:sz="0" w:space="0" w:color="auto"/>
            <w:right w:val="none" w:sz="0" w:space="0" w:color="auto"/>
          </w:divBdr>
        </w:div>
        <w:div w:id="1382441314">
          <w:marLeft w:val="0"/>
          <w:marRight w:val="0"/>
          <w:marTop w:val="0"/>
          <w:marBottom w:val="0"/>
          <w:divBdr>
            <w:top w:val="none" w:sz="0" w:space="0" w:color="auto"/>
            <w:left w:val="none" w:sz="0" w:space="0" w:color="auto"/>
            <w:bottom w:val="none" w:sz="0" w:space="0" w:color="auto"/>
            <w:right w:val="none" w:sz="0" w:space="0" w:color="auto"/>
          </w:divBdr>
        </w:div>
        <w:div w:id="114377143">
          <w:marLeft w:val="0"/>
          <w:marRight w:val="0"/>
          <w:marTop w:val="0"/>
          <w:marBottom w:val="0"/>
          <w:divBdr>
            <w:top w:val="none" w:sz="0" w:space="0" w:color="auto"/>
            <w:left w:val="none" w:sz="0" w:space="0" w:color="auto"/>
            <w:bottom w:val="none" w:sz="0" w:space="0" w:color="auto"/>
            <w:right w:val="none" w:sz="0" w:space="0" w:color="auto"/>
          </w:divBdr>
        </w:div>
        <w:div w:id="843277432">
          <w:marLeft w:val="0"/>
          <w:marRight w:val="0"/>
          <w:marTop w:val="0"/>
          <w:marBottom w:val="0"/>
          <w:divBdr>
            <w:top w:val="none" w:sz="0" w:space="0" w:color="auto"/>
            <w:left w:val="none" w:sz="0" w:space="0" w:color="auto"/>
            <w:bottom w:val="none" w:sz="0" w:space="0" w:color="auto"/>
            <w:right w:val="none" w:sz="0" w:space="0" w:color="auto"/>
          </w:divBdr>
        </w:div>
        <w:div w:id="70280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BC5A4-80B9-814E-94C1-FF573EF73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1599</Words>
  <Characters>9117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Bradshaw</dc:creator>
  <cp:keywords/>
  <dc:description/>
  <cp:lastModifiedBy>Josh Bradshaw</cp:lastModifiedBy>
  <cp:revision>49</cp:revision>
  <dcterms:created xsi:type="dcterms:W3CDTF">2015-09-17T14:18:00Z</dcterms:created>
  <dcterms:modified xsi:type="dcterms:W3CDTF">2015-10-30T15:17:00Z</dcterms:modified>
</cp:coreProperties>
</file>