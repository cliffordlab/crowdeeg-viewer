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4B633" w14:textId="77777777" w:rsidR="00AD28C3" w:rsidRPr="001579A0" w:rsidRDefault="00AD28C3" w:rsidP="00AD28C3">
      <w:pPr>
        <w:jc w:val="center"/>
        <w:rPr>
          <w:sz w:val="52"/>
          <w:szCs w:val="52"/>
        </w:rPr>
      </w:pPr>
    </w:p>
    <w:p w14:paraId="3CDE9BFE" w14:textId="77777777" w:rsidR="00AD28C3" w:rsidRPr="001579A0" w:rsidRDefault="00AD28C3" w:rsidP="00AD28C3">
      <w:pPr>
        <w:jc w:val="center"/>
        <w:rPr>
          <w:sz w:val="52"/>
          <w:szCs w:val="52"/>
        </w:rPr>
      </w:pPr>
    </w:p>
    <w:p w14:paraId="43133478" w14:textId="77777777" w:rsidR="00AD28C3" w:rsidRPr="001579A0" w:rsidRDefault="00AD28C3" w:rsidP="00AD28C3">
      <w:pPr>
        <w:jc w:val="center"/>
        <w:rPr>
          <w:sz w:val="52"/>
          <w:szCs w:val="52"/>
        </w:rPr>
      </w:pPr>
    </w:p>
    <w:p w14:paraId="52D0A739" w14:textId="77777777" w:rsidR="00AD28C3" w:rsidRPr="001579A0" w:rsidRDefault="00AD28C3" w:rsidP="00AD28C3">
      <w:pPr>
        <w:jc w:val="center"/>
        <w:rPr>
          <w:sz w:val="52"/>
          <w:szCs w:val="52"/>
        </w:rPr>
      </w:pPr>
    </w:p>
    <w:p w14:paraId="29AC286D" w14:textId="77777777" w:rsidR="00AD28C3" w:rsidRPr="001579A0" w:rsidRDefault="00AD28C3" w:rsidP="00AD28C3">
      <w:pPr>
        <w:jc w:val="center"/>
        <w:rPr>
          <w:sz w:val="52"/>
          <w:szCs w:val="52"/>
        </w:rPr>
      </w:pPr>
    </w:p>
    <w:p w14:paraId="4C979498" w14:textId="77777777" w:rsidR="00AD28C3" w:rsidRPr="001579A0" w:rsidRDefault="00FF3E8D" w:rsidP="00AD28C3">
      <w:pPr>
        <w:jc w:val="center"/>
        <w:rPr>
          <w:sz w:val="52"/>
          <w:szCs w:val="52"/>
        </w:rPr>
      </w:pPr>
      <w:r>
        <w:rPr>
          <w:sz w:val="52"/>
          <w:szCs w:val="52"/>
        </w:rPr>
        <w:t>Attachments for Experiment 1</w:t>
      </w:r>
    </w:p>
    <w:p w14:paraId="6E2C717E" w14:textId="77777777" w:rsidR="00AD28C3" w:rsidRPr="001579A0" w:rsidRDefault="00AD28C3" w:rsidP="00AD28C3">
      <w:r w:rsidRPr="001579A0">
        <w:br w:type="page"/>
      </w:r>
    </w:p>
    <w:p w14:paraId="125E8834" w14:textId="33CFEA25" w:rsidR="00CE0BC3" w:rsidRDefault="00CE0BC3" w:rsidP="00CE0BC3">
      <w:pPr>
        <w:rPr>
          <w:sz w:val="32"/>
          <w:szCs w:val="32"/>
        </w:rPr>
      </w:pPr>
      <w:del w:id="0" w:author="Josh Bradshaw" w:date="2015-10-30T11:12:00Z">
        <w:r w:rsidDel="0003418F">
          <w:rPr>
            <w:sz w:val="32"/>
            <w:szCs w:val="32"/>
          </w:rPr>
          <w:lastRenderedPageBreak/>
          <w:delText>Recruitment Materials to be Displayed on Mechanical Turk</w:delText>
        </w:r>
        <w:r w:rsidR="0017625F" w:rsidDel="0003418F">
          <w:rPr>
            <w:sz w:val="32"/>
            <w:szCs w:val="32"/>
          </w:rPr>
          <w:delText xml:space="preserve"> (before the consent form)</w:delText>
        </w:r>
      </w:del>
      <w:ins w:id="1" w:author="Josh Bradshaw" w:date="2015-10-30T11:12:00Z">
        <w:r w:rsidR="0003418F">
          <w:rPr>
            <w:sz w:val="32"/>
            <w:szCs w:val="32"/>
          </w:rPr>
          <w:t>Mechanical Turk Task Advertisement / Recruiting Materials</w:t>
        </w:r>
      </w:ins>
    </w:p>
    <w:p w14:paraId="60D53717" w14:textId="77777777" w:rsidR="00A52767" w:rsidRPr="001579A0" w:rsidRDefault="00A52767" w:rsidP="00CE0BC3">
      <w:pPr>
        <w:rPr>
          <w:sz w:val="32"/>
          <w:szCs w:val="32"/>
        </w:rPr>
      </w:pPr>
    </w:p>
    <w:p w14:paraId="4F9BE28B" w14:textId="74AF16C7" w:rsidR="00CE0BC3" w:rsidRDefault="00CE0BC3" w:rsidP="00CE0BC3">
      <w:pPr>
        <w:pStyle w:val="Default"/>
        <w:rPr>
          <w:rFonts w:asciiTheme="minorHAnsi" w:hAnsiTheme="minorHAnsi"/>
        </w:rPr>
      </w:pPr>
      <w:r w:rsidRPr="001579A0">
        <w:rPr>
          <w:rFonts w:asciiTheme="minorHAnsi" w:hAnsiTheme="minorHAnsi"/>
          <w:b/>
        </w:rPr>
        <w:t xml:space="preserve">Title of </w:t>
      </w:r>
      <w:r w:rsidR="00541772">
        <w:rPr>
          <w:rFonts w:asciiTheme="minorHAnsi" w:hAnsiTheme="minorHAnsi"/>
          <w:b/>
        </w:rPr>
        <w:t>Task</w:t>
      </w:r>
      <w:r w:rsidRPr="001579A0">
        <w:rPr>
          <w:rFonts w:asciiTheme="minorHAnsi" w:hAnsiTheme="minorHAnsi"/>
        </w:rPr>
        <w:t xml:space="preserve">: </w:t>
      </w:r>
      <w:r w:rsidR="00541772">
        <w:rPr>
          <w:rFonts w:asciiTheme="minorHAnsi" w:hAnsiTheme="minorHAnsi"/>
        </w:rPr>
        <w:t>Annotating Sleep Spindles in EEG</w:t>
      </w:r>
    </w:p>
    <w:p w14:paraId="2E6ABA42" w14:textId="2443F0BD" w:rsidR="00CE0BC3" w:rsidRDefault="00CE0BC3" w:rsidP="00CE0BC3">
      <w:pPr>
        <w:pStyle w:val="Default"/>
        <w:rPr>
          <w:rFonts w:asciiTheme="minorHAnsi" w:hAnsiTheme="minorHAnsi"/>
        </w:rPr>
      </w:pPr>
      <w:r w:rsidRPr="001579A0">
        <w:rPr>
          <w:rFonts w:asciiTheme="minorHAnsi" w:hAnsiTheme="minorHAnsi"/>
          <w:b/>
        </w:rPr>
        <w:t xml:space="preserve">Renumeration: </w:t>
      </w:r>
      <w:r w:rsidRPr="001579A0">
        <w:rPr>
          <w:rFonts w:asciiTheme="minorHAnsi" w:hAnsiTheme="minorHAnsi"/>
        </w:rPr>
        <w:t>You will be paid</w:t>
      </w:r>
      <w:r>
        <w:rPr>
          <w:rFonts w:asciiTheme="minorHAnsi" w:hAnsiTheme="minorHAnsi"/>
        </w:rPr>
        <w:t xml:space="preserve"> a</w:t>
      </w:r>
      <w:r w:rsidRPr="001579A0">
        <w:rPr>
          <w:rFonts w:asciiTheme="minorHAnsi" w:hAnsiTheme="minorHAnsi"/>
        </w:rPr>
        <w:t xml:space="preserve"> </w:t>
      </w:r>
      <w:r w:rsidR="00B75D9E">
        <w:rPr>
          <w:rFonts w:asciiTheme="minorHAnsi" w:hAnsiTheme="minorHAnsi"/>
        </w:rPr>
        <w:t>$0.10</w:t>
      </w:r>
      <w:r w:rsidR="00541772">
        <w:rPr>
          <w:rFonts w:asciiTheme="minorHAnsi" w:hAnsiTheme="minorHAnsi"/>
        </w:rPr>
        <w:t xml:space="preserve"> per window of EEG that you annotate, up to a maximum of $2 for 20 windows. </w:t>
      </w:r>
    </w:p>
    <w:p w14:paraId="7C32EDC1" w14:textId="7FB069EC" w:rsidR="00CE0BC3" w:rsidRDefault="00541772" w:rsidP="00CE0BC3">
      <w:r>
        <w:rPr>
          <w:b/>
        </w:rPr>
        <w:t>Time Commitment</w:t>
      </w:r>
      <w:r w:rsidRPr="001579A0">
        <w:rPr>
          <w:rFonts w:asciiTheme="minorHAnsi" w:hAnsiTheme="minorHAnsi"/>
          <w:b/>
        </w:rPr>
        <w:t>:</w:t>
      </w:r>
      <w:r>
        <w:rPr>
          <w:b/>
        </w:rPr>
        <w:t xml:space="preserve"> </w:t>
      </w:r>
      <w:r>
        <w:t>The complete task (20 windows) is estimated to take 10-20 minutes.</w:t>
      </w:r>
    </w:p>
    <w:p w14:paraId="104CE526" w14:textId="4A565EAA" w:rsidR="0017625F" w:rsidRPr="00021D74" w:rsidDel="0003418F" w:rsidRDefault="0017625F" w:rsidP="00CE0BC3">
      <w:pPr>
        <w:rPr>
          <w:del w:id="2" w:author="Josh Bradshaw" w:date="2015-10-30T11:12:00Z"/>
          <w:b/>
        </w:rPr>
      </w:pPr>
      <w:r w:rsidRPr="00021D74">
        <w:rPr>
          <w:b/>
        </w:rPr>
        <w:t>Task Overview:</w:t>
      </w:r>
      <w:ins w:id="3" w:author="Josh Bradshaw" w:date="2015-10-30T11:12:00Z">
        <w:r w:rsidR="0003418F">
          <w:t xml:space="preserve"> </w:t>
        </w:r>
      </w:ins>
      <w:bookmarkStart w:id="4" w:name="_GoBack"/>
      <w:bookmarkEnd w:id="4"/>
    </w:p>
    <w:p w14:paraId="5A487991" w14:textId="77777777" w:rsidR="0017625F" w:rsidDel="0003418F" w:rsidRDefault="0017625F" w:rsidP="00CE0BC3">
      <w:pPr>
        <w:rPr>
          <w:del w:id="5" w:author="Josh Bradshaw" w:date="2015-10-30T11:12:00Z"/>
        </w:rPr>
      </w:pPr>
    </w:p>
    <w:p w14:paraId="6D67D53D" w14:textId="5C816390" w:rsidR="0017625F" w:rsidRDefault="0017625F" w:rsidP="00CE0BC3">
      <w:r>
        <w:t xml:space="preserve">Your task is to read the very short instructions page, and then use the interface below to identify sleep spindles in EEG. </w:t>
      </w:r>
      <w:r w:rsidR="00B75D9E">
        <w:t>You will be presented with windows, and asked to highlight the spindles in each window. You will be able to review the instructions at any time without penalty. You may quit the task at any time</w:t>
      </w:r>
      <w:r w:rsidR="005877F5">
        <w:t xml:space="preserve"> without the loss of remuneration. You will be paid for the number of windows that you complete. The task is twenty windows long, and your progress is indicated by the progress bar in the top right corner of the screen.</w:t>
      </w:r>
    </w:p>
    <w:p w14:paraId="43B17CA4" w14:textId="77777777" w:rsidR="0017625F" w:rsidRDefault="0017625F" w:rsidP="00CE0BC3"/>
    <w:p w14:paraId="151629CF" w14:textId="77777777" w:rsidR="0017625F" w:rsidRDefault="0017625F" w:rsidP="00CE0BC3"/>
    <w:p w14:paraId="5005B46A" w14:textId="05E72658" w:rsidR="0017625F" w:rsidRDefault="0017625F" w:rsidP="00CE0BC3">
      <w:r>
        <w:rPr>
          <w:noProof/>
        </w:rPr>
        <w:drawing>
          <wp:inline distT="0" distB="0" distL="0" distR="0" wp14:anchorId="0FB6BDA9" wp14:editId="45892BEA">
            <wp:extent cx="5943600" cy="2667000"/>
            <wp:effectExtent l="0" t="0" r="0" b="0"/>
            <wp:docPr id="3" name="Picture 3" descr="../../../../Desktop/Screen%20Shot%202015-10-16%20at%209.43.22%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16%20at%209.43.22%20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3C8520CF" w14:textId="77777777" w:rsidR="0017625F" w:rsidRDefault="0017625F" w:rsidP="00CE0BC3"/>
    <w:p w14:paraId="0FFF95B5" w14:textId="2A2A7323" w:rsidR="003E6C74" w:rsidRPr="00541772" w:rsidRDefault="003E6C74" w:rsidP="00CE0BC3"/>
    <w:p w14:paraId="46B1A20A" w14:textId="27A22DDB" w:rsidR="00CE0BC3" w:rsidRDefault="00CE0BC3">
      <w:r>
        <w:br w:type="page"/>
      </w:r>
    </w:p>
    <w:p w14:paraId="3A0AECA7" w14:textId="4C426927" w:rsidR="00AD28C3" w:rsidRPr="001579A0" w:rsidRDefault="001360DB" w:rsidP="00AD28C3">
      <w:pPr>
        <w:rPr>
          <w:sz w:val="32"/>
          <w:szCs w:val="32"/>
        </w:rPr>
      </w:pPr>
      <w:ins w:id="6" w:author="Josh Bradshaw" w:date="2015-10-30T10:42:00Z">
        <w:r>
          <w:rPr>
            <w:sz w:val="32"/>
            <w:szCs w:val="32"/>
          </w:rPr>
          <w:lastRenderedPageBreak/>
          <w:t xml:space="preserve">Information </w:t>
        </w:r>
      </w:ins>
      <w:r w:rsidR="00AD28C3" w:rsidRPr="001579A0">
        <w:rPr>
          <w:sz w:val="32"/>
          <w:szCs w:val="32"/>
        </w:rPr>
        <w:t xml:space="preserve">Consent </w:t>
      </w:r>
      <w:ins w:id="7" w:author="Josh Bradshaw" w:date="2015-10-30T10:42:00Z">
        <w:r>
          <w:rPr>
            <w:sz w:val="32"/>
            <w:szCs w:val="32"/>
          </w:rPr>
          <w:t>Letter</w:t>
        </w:r>
      </w:ins>
    </w:p>
    <w:p w14:paraId="77537C7E" w14:textId="0CA8C79C" w:rsidR="00CB2AB2" w:rsidRPr="00021D74" w:rsidRDefault="00CB2AB2" w:rsidP="00CB2AB2">
      <w:pPr>
        <w:pStyle w:val="NormalWeb"/>
        <w:rPr>
          <w:sz w:val="22"/>
          <w:szCs w:val="22"/>
          <w:lang w:val="en-US"/>
        </w:rPr>
      </w:pPr>
      <w:r w:rsidRPr="00021D74">
        <w:rPr>
          <w:rFonts w:ascii="Arial" w:hAnsi="Arial" w:cs="Arial"/>
          <w:sz w:val="22"/>
          <w:szCs w:val="22"/>
          <w:lang w:val="en-US"/>
        </w:rPr>
        <w:t xml:space="preserve">Title of Project: </w:t>
      </w:r>
      <w:r w:rsidRPr="00021D74">
        <w:rPr>
          <w:rStyle w:val="Strong"/>
          <w:rFonts w:ascii="Arial" w:hAnsi="Arial" w:cs="Arial"/>
          <w:i/>
          <w:iCs/>
          <w:sz w:val="22"/>
          <w:szCs w:val="22"/>
          <w:lang w:val="en-US"/>
        </w:rPr>
        <w:t>Annotating Sleep Spindles in EEG</w:t>
      </w:r>
    </w:p>
    <w:p w14:paraId="58DBF072" w14:textId="5A2A0F72" w:rsidR="00CB2AB2" w:rsidRPr="00021D74" w:rsidRDefault="00CB2AB2" w:rsidP="00CB2AB2">
      <w:pPr>
        <w:pStyle w:val="NormalWeb"/>
        <w:rPr>
          <w:sz w:val="22"/>
          <w:szCs w:val="22"/>
          <w:lang w:val="en-US"/>
        </w:rPr>
      </w:pPr>
      <w:r w:rsidRPr="00021D74">
        <w:rPr>
          <w:rFonts w:ascii="Arial" w:hAnsi="Arial" w:cs="Arial"/>
          <w:sz w:val="22"/>
          <w:szCs w:val="22"/>
          <w:lang w:val="en-US"/>
        </w:rPr>
        <w:t xml:space="preserve">You are invited to participate in a research study conducted by </w:t>
      </w:r>
      <w:r w:rsidRPr="00021D74">
        <w:rPr>
          <w:rStyle w:val="Strong"/>
          <w:rFonts w:ascii="Arial" w:hAnsi="Arial" w:cs="Arial"/>
          <w:i/>
          <w:iCs/>
          <w:sz w:val="22"/>
          <w:szCs w:val="22"/>
          <w:lang w:val="en-US"/>
        </w:rPr>
        <w:t xml:space="preserve">Josh Bradshaw </w:t>
      </w:r>
      <w:r w:rsidRPr="00021D74">
        <w:rPr>
          <w:rFonts w:ascii="Arial" w:hAnsi="Arial" w:cs="Arial"/>
          <w:sz w:val="22"/>
          <w:szCs w:val="22"/>
          <w:lang w:val="en-US"/>
        </w:rPr>
        <w:t xml:space="preserve">under the supervision of </w:t>
      </w:r>
      <w:r w:rsidRPr="00021D74">
        <w:rPr>
          <w:rStyle w:val="Strong"/>
          <w:rFonts w:ascii="Arial" w:hAnsi="Arial" w:cs="Arial"/>
          <w:i/>
          <w:iCs/>
          <w:sz w:val="22"/>
          <w:szCs w:val="22"/>
          <w:lang w:val="en-US"/>
        </w:rPr>
        <w:t>Professor Edith Law</w:t>
      </w:r>
      <w:r w:rsidRPr="00021D74">
        <w:rPr>
          <w:rFonts w:ascii="Arial" w:hAnsi="Arial" w:cs="Arial"/>
          <w:sz w:val="22"/>
          <w:szCs w:val="22"/>
          <w:lang w:val="en-US"/>
        </w:rPr>
        <w:t xml:space="preserve"> of the University of Waterloo, Canada. The objectives of the research study are </w:t>
      </w:r>
      <w:r w:rsidRPr="00021D74">
        <w:rPr>
          <w:rFonts w:ascii="Arial" w:hAnsi="Arial" w:cs="Arial"/>
          <w:b/>
          <w:i/>
          <w:sz w:val="22"/>
          <w:szCs w:val="22"/>
          <w:lang w:val="en-US"/>
        </w:rPr>
        <w:t xml:space="preserve">to develop a crowdsourcing for low cost, </w:t>
      </w:r>
      <w:del w:id="8" w:author="Josh Bradshaw" w:date="2015-10-30T10:45:00Z">
        <w:r w:rsidRPr="00021D74" w:rsidDel="001360DB">
          <w:rPr>
            <w:rFonts w:ascii="Arial" w:hAnsi="Arial" w:cs="Arial"/>
            <w:b/>
            <w:i/>
            <w:sz w:val="22"/>
            <w:szCs w:val="22"/>
            <w:lang w:val="en-US"/>
          </w:rPr>
          <w:delText>timely EEG analysis</w:delText>
        </w:r>
      </w:del>
      <w:ins w:id="9" w:author="Josh Bradshaw" w:date="2015-10-30T10:45:00Z">
        <w:r w:rsidR="001360DB">
          <w:rPr>
            <w:rFonts w:ascii="Arial" w:hAnsi="Arial" w:cs="Arial"/>
            <w:b/>
            <w:i/>
            <w:sz w:val="22"/>
            <w:szCs w:val="22"/>
            <w:lang w:val="en-US"/>
          </w:rPr>
          <w:t>system for EEG analysis for</w:t>
        </w:r>
      </w:ins>
      <w:ins w:id="10" w:author="Josh Bradshaw" w:date="2015-10-30T10:46:00Z">
        <w:r w:rsidR="001360DB">
          <w:rPr>
            <w:rFonts w:ascii="Arial" w:hAnsi="Arial" w:cs="Arial"/>
            <w:b/>
            <w:i/>
            <w:sz w:val="22"/>
            <w:szCs w:val="22"/>
            <w:lang w:val="en-US"/>
          </w:rPr>
          <w:t xml:space="preserve"> use in </w:t>
        </w:r>
      </w:ins>
      <w:ins w:id="11" w:author="Josh Bradshaw" w:date="2015-10-30T10:45:00Z">
        <w:r w:rsidR="001360DB">
          <w:rPr>
            <w:rFonts w:ascii="Arial" w:hAnsi="Arial" w:cs="Arial"/>
            <w:b/>
            <w:i/>
            <w:sz w:val="22"/>
            <w:szCs w:val="22"/>
            <w:lang w:val="en-US"/>
          </w:rPr>
          <w:t>the third world</w:t>
        </w:r>
      </w:ins>
      <w:r w:rsidRPr="00021D74">
        <w:rPr>
          <w:rFonts w:ascii="Arial" w:hAnsi="Arial" w:cs="Arial"/>
          <w:b/>
          <w:i/>
          <w:sz w:val="22"/>
          <w:szCs w:val="22"/>
          <w:lang w:val="en-US"/>
        </w:rPr>
        <w:t>.</w:t>
      </w:r>
    </w:p>
    <w:p w14:paraId="08A43D3A" w14:textId="6F722A51" w:rsidR="00CB2AB2" w:rsidRPr="00021D74" w:rsidRDefault="00CB2AB2" w:rsidP="00CB2AB2">
      <w:pPr>
        <w:pStyle w:val="NormalWeb"/>
        <w:rPr>
          <w:sz w:val="22"/>
          <w:szCs w:val="22"/>
          <w:lang w:val="en-US"/>
        </w:rPr>
      </w:pPr>
      <w:r w:rsidRPr="00021D74">
        <w:rPr>
          <w:rFonts w:ascii="Arial" w:hAnsi="Arial" w:cs="Arial"/>
          <w:sz w:val="22"/>
          <w:szCs w:val="22"/>
          <w:lang w:val="en-US"/>
        </w:rPr>
        <w:t xml:space="preserve">If you decide to volunteer, you will be asked to complete a </w:t>
      </w:r>
      <w:r w:rsidRPr="00021D74">
        <w:rPr>
          <w:rFonts w:ascii="Arial" w:hAnsi="Arial" w:cs="Arial"/>
          <w:b/>
          <w:i/>
          <w:sz w:val="22"/>
          <w:szCs w:val="22"/>
          <w:lang w:val="en-US"/>
        </w:rPr>
        <w:t>10-20</w:t>
      </w:r>
      <w:r w:rsidRPr="00021D74">
        <w:rPr>
          <w:rFonts w:ascii="Arial" w:hAnsi="Arial" w:cs="Arial"/>
          <w:sz w:val="22"/>
          <w:szCs w:val="22"/>
          <w:lang w:val="en-US"/>
        </w:rPr>
        <w:t xml:space="preserve"> minute online EEG analysis task, as described on the task listing. Participation in this study is voluntary. You may decline to answer any questions that you do not wish to answer and you can withdraw your participation at any time by not submitting </w:t>
      </w:r>
      <w:r w:rsidR="00F27B76">
        <w:rPr>
          <w:rFonts w:ascii="Arial" w:hAnsi="Arial" w:cs="Arial"/>
          <w:sz w:val="22"/>
          <w:szCs w:val="22"/>
          <w:lang w:val="en-US"/>
        </w:rPr>
        <w:t>further</w:t>
      </w:r>
      <w:r w:rsidRPr="00021D74">
        <w:rPr>
          <w:rFonts w:ascii="Arial" w:hAnsi="Arial" w:cs="Arial"/>
          <w:sz w:val="22"/>
          <w:szCs w:val="22"/>
          <w:lang w:val="en-US"/>
        </w:rPr>
        <w:t xml:space="preserve"> responses</w:t>
      </w:r>
      <w:ins w:id="12" w:author="Josh Bradshaw" w:date="2015-10-30T10:26:00Z">
        <w:r w:rsidR="00021D74">
          <w:rPr>
            <w:rFonts w:ascii="Arial" w:hAnsi="Arial" w:cs="Arial"/>
            <w:sz w:val="22"/>
            <w:szCs w:val="22"/>
            <w:lang w:val="en-US"/>
          </w:rPr>
          <w:t xml:space="preserve"> and pressing ‘</w:t>
        </w:r>
      </w:ins>
      <w:ins w:id="13" w:author="Josh Bradshaw" w:date="2015-10-30T10:27:00Z">
        <w:r w:rsidR="00021D74">
          <w:rPr>
            <w:rFonts w:ascii="Arial" w:hAnsi="Arial" w:cs="Arial"/>
            <w:sz w:val="22"/>
            <w:szCs w:val="22"/>
            <w:lang w:val="en-US"/>
          </w:rPr>
          <w:t>QUIT</w:t>
        </w:r>
      </w:ins>
      <w:ins w:id="14" w:author="Josh Bradshaw" w:date="2015-10-30T10:26:00Z">
        <w:r w:rsidR="00021D74">
          <w:rPr>
            <w:rFonts w:ascii="Arial" w:hAnsi="Arial" w:cs="Arial"/>
            <w:sz w:val="22"/>
            <w:szCs w:val="22"/>
            <w:lang w:val="en-US"/>
          </w:rPr>
          <w:t xml:space="preserve"> TASK’.</w:t>
        </w:r>
      </w:ins>
      <w:del w:id="15" w:author="Josh Bradshaw" w:date="2015-10-30T10:26:00Z">
        <w:r w:rsidRPr="00021D74" w:rsidDel="00021D74">
          <w:rPr>
            <w:rFonts w:ascii="Arial" w:hAnsi="Arial" w:cs="Arial"/>
            <w:sz w:val="22"/>
            <w:szCs w:val="22"/>
            <w:lang w:val="en-US"/>
          </w:rPr>
          <w:delText>.</w:delText>
        </w:r>
      </w:del>
      <w:r w:rsidR="00F27B76" w:rsidRPr="00F27B76">
        <w:rPr>
          <w:rFonts w:ascii="Arial" w:hAnsi="Arial" w:cs="Arial"/>
          <w:sz w:val="22"/>
          <w:szCs w:val="22"/>
          <w:lang w:val="en-US"/>
        </w:rPr>
        <w:t xml:space="preserve"> </w:t>
      </w:r>
      <w:ins w:id="16" w:author="Josh Bradshaw" w:date="2015-10-30T10:27:00Z">
        <w:r w:rsidR="00021D74">
          <w:rPr>
            <w:rFonts w:ascii="Arial" w:hAnsi="Arial" w:cs="Arial"/>
            <w:sz w:val="22"/>
            <w:szCs w:val="22"/>
            <w:lang w:val="en-US"/>
          </w:rPr>
          <w:t>You will be paid</w:t>
        </w:r>
      </w:ins>
      <w:ins w:id="17" w:author="Josh Bradshaw" w:date="2015-10-30T10:47:00Z">
        <w:r w:rsidR="001360DB">
          <w:rPr>
            <w:rFonts w:ascii="Arial" w:hAnsi="Arial" w:cs="Arial"/>
            <w:sz w:val="22"/>
            <w:szCs w:val="22"/>
            <w:lang w:val="en-US"/>
          </w:rPr>
          <w:t xml:space="preserve"> $0.20 per window</w:t>
        </w:r>
      </w:ins>
      <w:ins w:id="18" w:author="Josh Bradshaw" w:date="2015-10-30T10:27:00Z">
        <w:r w:rsidR="00021D74">
          <w:rPr>
            <w:rFonts w:ascii="Arial" w:hAnsi="Arial" w:cs="Arial"/>
            <w:sz w:val="22"/>
            <w:szCs w:val="22"/>
            <w:lang w:val="en-US"/>
          </w:rPr>
          <w:t xml:space="preserve"> for the windows you complete, and there is </w:t>
        </w:r>
        <w:r w:rsidR="00021D74" w:rsidRPr="00021D74">
          <w:rPr>
            <w:rFonts w:ascii="Arial" w:hAnsi="Arial" w:cs="Arial"/>
            <w:b/>
            <w:sz w:val="22"/>
            <w:szCs w:val="22"/>
            <w:lang w:val="en-US"/>
            <w:rPrChange w:id="19" w:author="Josh Bradshaw" w:date="2015-10-30T10:27:00Z">
              <w:rPr>
                <w:rFonts w:ascii="Arial" w:hAnsi="Arial" w:cs="Arial"/>
                <w:sz w:val="22"/>
                <w:szCs w:val="22"/>
                <w:lang w:val="en-US"/>
              </w:rPr>
            </w:rPrChange>
          </w:rPr>
          <w:t>no need to enter a code</w:t>
        </w:r>
        <w:r w:rsidR="00B31994">
          <w:rPr>
            <w:rFonts w:ascii="Arial" w:hAnsi="Arial" w:cs="Arial"/>
            <w:b/>
            <w:sz w:val="22"/>
            <w:szCs w:val="22"/>
            <w:lang w:val="en-US"/>
          </w:rPr>
          <w:t xml:space="preserve"> to </w:t>
        </w:r>
      </w:ins>
      <w:ins w:id="20" w:author="Josh Bradshaw" w:date="2015-10-30T10:28:00Z">
        <w:r w:rsidR="00B31994">
          <w:rPr>
            <w:rFonts w:ascii="Arial" w:hAnsi="Arial" w:cs="Arial"/>
            <w:b/>
            <w:sz w:val="22"/>
            <w:szCs w:val="22"/>
            <w:lang w:val="en-US"/>
          </w:rPr>
          <w:t>receive</w:t>
        </w:r>
      </w:ins>
      <w:ins w:id="21" w:author="Josh Bradshaw" w:date="2015-10-30T10:27:00Z">
        <w:r w:rsidR="00B31994">
          <w:rPr>
            <w:rFonts w:ascii="Arial" w:hAnsi="Arial" w:cs="Arial"/>
            <w:b/>
            <w:sz w:val="22"/>
            <w:szCs w:val="22"/>
            <w:lang w:val="en-US"/>
          </w:rPr>
          <w:t xml:space="preserve"> </w:t>
        </w:r>
      </w:ins>
      <w:ins w:id="22" w:author="Josh Bradshaw" w:date="2015-10-30T10:28:00Z">
        <w:r w:rsidR="00B31994">
          <w:rPr>
            <w:rFonts w:ascii="Arial" w:hAnsi="Arial" w:cs="Arial"/>
            <w:b/>
            <w:sz w:val="22"/>
            <w:szCs w:val="22"/>
            <w:lang w:val="en-US"/>
          </w:rPr>
          <w:t>payment</w:t>
        </w:r>
      </w:ins>
      <w:ins w:id="23" w:author="Josh Bradshaw" w:date="2015-10-30T10:27:00Z">
        <w:r w:rsidR="00021D74">
          <w:rPr>
            <w:rFonts w:ascii="Arial" w:hAnsi="Arial" w:cs="Arial"/>
            <w:sz w:val="22"/>
            <w:szCs w:val="22"/>
            <w:lang w:val="en-US"/>
          </w:rPr>
          <w:t xml:space="preserve">. </w:t>
        </w:r>
      </w:ins>
      <w:r w:rsidRPr="00021D74">
        <w:rPr>
          <w:rFonts w:ascii="Arial" w:hAnsi="Arial" w:cs="Arial"/>
          <w:sz w:val="22"/>
          <w:szCs w:val="22"/>
          <w:lang w:val="en-US"/>
        </w:rPr>
        <w:t>There are no known or anticipated risks from participating in this study.</w:t>
      </w:r>
    </w:p>
    <w:p w14:paraId="1FCD9E8F" w14:textId="7253B3A8" w:rsidR="00CB2AB2" w:rsidRPr="00290419" w:rsidRDefault="00CB2AB2" w:rsidP="00CB2AB2">
      <w:pPr>
        <w:rPr>
          <w:rFonts w:ascii="Arial" w:hAnsi="Arial" w:cs="Arial"/>
          <w:b/>
          <w:sz w:val="22"/>
          <w:szCs w:val="22"/>
          <w:rPrChange w:id="24" w:author="Josh Bradshaw" w:date="2015-10-30T10:49:00Z">
            <w:rPr>
              <w:rFonts w:ascii="Arial" w:hAnsi="Arial" w:cs="Arial"/>
              <w:sz w:val="22"/>
              <w:szCs w:val="22"/>
            </w:rPr>
          </w:rPrChange>
        </w:rPr>
      </w:pPr>
      <w:r w:rsidRPr="00021D74">
        <w:rPr>
          <w:rFonts w:ascii="Arial" w:hAnsi="Arial" w:cs="Arial"/>
          <w:sz w:val="22"/>
          <w:szCs w:val="22"/>
        </w:rPr>
        <w:t>It is important for you to know that any information that you provide will be confidential. All of the data will be summarized and no individual could be identified from these summarized results. Furthermore, the web site is programmed to collect responses alone and will not collect any information that could potentially identify you (such as machine identifiers).</w:t>
      </w:r>
      <w:ins w:id="25" w:author="Josh Bradshaw" w:date="2015-10-30T10:49:00Z">
        <w:r w:rsidR="00290419">
          <w:rPr>
            <w:rFonts w:ascii="Arial" w:hAnsi="Arial" w:cs="Arial"/>
            <w:sz w:val="22"/>
            <w:szCs w:val="22"/>
          </w:rPr>
          <w:t xml:space="preserve"> </w:t>
        </w:r>
      </w:ins>
      <w:ins w:id="26" w:author="Josh Bradshaw" w:date="2015-10-30T10:50:00Z">
        <w:r w:rsidR="00290419">
          <w:rPr>
            <w:rFonts w:ascii="Arial" w:hAnsi="Arial" w:cs="Arial"/>
            <w:sz w:val="22"/>
            <w:szCs w:val="22"/>
          </w:rPr>
          <w:t xml:space="preserve">The data </w:t>
        </w:r>
      </w:ins>
      <w:moveToRangeStart w:id="27" w:author="Josh Bradshaw" w:date="2015-10-30T10:49:00Z" w:name="move433965520"/>
      <w:moveTo w:id="28" w:author="Josh Bradshaw" w:date="2015-10-30T10:49:00Z">
        <w:r w:rsidR="00290419" w:rsidRPr="00021D74">
          <w:rPr>
            <w:rFonts w:ascii="Arial" w:hAnsi="Arial" w:cs="Arial"/>
            <w:sz w:val="22"/>
            <w:szCs w:val="22"/>
          </w:rPr>
          <w:t xml:space="preserve">collected from this study will be maintained on a password-protected computer database in a restricted access area of the university. As well, the data will be electronically archived after completion of the study and maintained for </w:t>
        </w:r>
        <w:del w:id="29" w:author="Josh Bradshaw" w:date="2015-10-30T10:50:00Z">
          <w:r w:rsidR="00290419" w:rsidRPr="00021D74" w:rsidDel="00290419">
            <w:rPr>
              <w:rFonts w:ascii="Arial" w:hAnsi="Arial" w:cs="Arial"/>
              <w:sz w:val="22"/>
              <w:szCs w:val="22"/>
            </w:rPr>
            <w:delText>two</w:delText>
          </w:r>
        </w:del>
      </w:moveTo>
      <w:ins w:id="30" w:author="Josh Bradshaw" w:date="2015-10-30T10:50:00Z">
        <w:r w:rsidR="00290419">
          <w:rPr>
            <w:rFonts w:ascii="Arial" w:hAnsi="Arial" w:cs="Arial"/>
            <w:sz w:val="22"/>
            <w:szCs w:val="22"/>
          </w:rPr>
          <w:t>eight</w:t>
        </w:r>
      </w:ins>
      <w:moveTo w:id="31" w:author="Josh Bradshaw" w:date="2015-10-30T10:49:00Z">
        <w:r w:rsidR="00290419" w:rsidRPr="00021D74">
          <w:rPr>
            <w:rFonts w:ascii="Arial" w:hAnsi="Arial" w:cs="Arial"/>
            <w:sz w:val="22"/>
            <w:szCs w:val="22"/>
          </w:rPr>
          <w:t xml:space="preserve"> years and then erased.</w:t>
        </w:r>
      </w:moveTo>
      <w:moveToRangeEnd w:id="27"/>
    </w:p>
    <w:p w14:paraId="2E48882D" w14:textId="77777777" w:rsidR="00CB2AB2" w:rsidRPr="00021D74" w:rsidRDefault="00CB2AB2" w:rsidP="00CB2AB2">
      <w:pPr>
        <w:rPr>
          <w:rFonts w:ascii="Arial" w:hAnsi="Arial" w:cs="Arial"/>
          <w:sz w:val="22"/>
          <w:szCs w:val="22"/>
        </w:rPr>
      </w:pPr>
    </w:p>
    <w:p w14:paraId="32D57D5D" w14:textId="6197DEF6" w:rsidR="00CB2AB2" w:rsidRPr="00021D74" w:rsidRDefault="00CB2AB2" w:rsidP="00CB2AB2">
      <w:pPr>
        <w:rPr>
          <w:sz w:val="22"/>
          <w:szCs w:val="22"/>
        </w:rPr>
      </w:pPr>
      <w:r w:rsidRPr="00021D74">
        <w:rPr>
          <w:rFonts w:ascii="Arial" w:hAnsi="Arial" w:cs="Arial"/>
          <w:sz w:val="22"/>
          <w:szCs w:val="22"/>
        </w:rPr>
        <w:t>This survey uses Mechanical Turk</w:t>
      </w:r>
      <w:r w:rsidRPr="00021D74">
        <w:rPr>
          <w:rFonts w:ascii="Arial" w:hAnsi="Arial" w:cs="Arial"/>
          <w:sz w:val="22"/>
          <w:szCs w:val="22"/>
          <w:vertAlign w:val="superscript"/>
        </w:rPr>
        <w:t>TM</w:t>
      </w:r>
      <w:r w:rsidRPr="00021D74">
        <w:rPr>
          <w:rFonts w:ascii="Arial" w:hAnsi="Arial" w:cs="Arial"/>
          <w:sz w:val="22"/>
          <w:szCs w:val="22"/>
        </w:rPr>
        <w:t xml:space="preserve"> which is a United States of America company. Consequently, USA authorities under provisions of the Patriot Act may access this survey data. If you prefer not to submit your data through Mecahnical Turk</w:t>
      </w:r>
      <w:r w:rsidRPr="00021D74">
        <w:rPr>
          <w:rFonts w:ascii="Arial" w:hAnsi="Arial" w:cs="Arial"/>
          <w:sz w:val="22"/>
          <w:szCs w:val="22"/>
          <w:vertAlign w:val="superscript"/>
        </w:rPr>
        <w:t>TM</w:t>
      </w:r>
      <w:r w:rsidRPr="00021D74">
        <w:rPr>
          <w:rFonts w:ascii="Arial" w:hAnsi="Arial" w:cs="Arial"/>
          <w:sz w:val="22"/>
          <w:szCs w:val="22"/>
        </w:rPr>
        <w:t>, please do not participate.</w:t>
      </w:r>
    </w:p>
    <w:p w14:paraId="1E430075" w14:textId="5F18FC5A" w:rsidR="009E3B25" w:rsidDel="00290419" w:rsidRDefault="00CB2AB2" w:rsidP="00CB2AB2">
      <w:pPr>
        <w:pStyle w:val="NormalWeb"/>
        <w:rPr>
          <w:del w:id="32" w:author="Josh Bradshaw" w:date="2015-10-30T10:49:00Z"/>
          <w:rFonts w:ascii="Arial" w:hAnsi="Arial" w:cs="Arial"/>
          <w:sz w:val="22"/>
          <w:szCs w:val="22"/>
          <w:lang w:val="en-US"/>
        </w:rPr>
      </w:pPr>
      <w:del w:id="33" w:author="Josh Bradshaw" w:date="2015-10-30T10:49:00Z">
        <w:r w:rsidRPr="00021D74" w:rsidDel="00290419">
          <w:rPr>
            <w:rFonts w:ascii="Arial" w:hAnsi="Arial" w:cs="Arial"/>
            <w:sz w:val="22"/>
            <w:szCs w:val="22"/>
            <w:lang w:val="en-US"/>
          </w:rPr>
          <w:delText xml:space="preserve">The data, with no personal identifiers, </w:delText>
        </w:r>
      </w:del>
      <w:moveFromRangeStart w:id="34" w:author="Josh Bradshaw" w:date="2015-10-30T10:49:00Z" w:name="move433965520"/>
      <w:moveFrom w:id="35" w:author="Josh Bradshaw" w:date="2015-10-30T10:49:00Z">
        <w:del w:id="36" w:author="Josh Bradshaw" w:date="2015-10-30T10:49:00Z">
          <w:r w:rsidRPr="00021D74" w:rsidDel="00290419">
            <w:rPr>
              <w:rFonts w:ascii="Arial" w:hAnsi="Arial" w:cs="Arial"/>
              <w:sz w:val="22"/>
              <w:szCs w:val="22"/>
              <w:lang w:val="en-US"/>
            </w:rPr>
            <w:delText>collected from this study will be maintained on a password-protected computer database in a restricted access area of the university. As well, the data will be electronically archived after completion of the study and maintained for two years and then erased.</w:delText>
          </w:r>
        </w:del>
      </w:moveFrom>
      <w:moveFromRangeEnd w:id="34"/>
    </w:p>
    <w:p w14:paraId="14F66971" w14:textId="7650D153" w:rsidR="009E3B25" w:rsidRDefault="009E3B25" w:rsidP="00CB2AB2">
      <w:pPr>
        <w:pStyle w:val="NormalWeb"/>
        <w:rPr>
          <w:rFonts w:ascii="Arial" w:hAnsi="Arial" w:cs="Arial"/>
          <w:sz w:val="22"/>
          <w:szCs w:val="22"/>
          <w:lang w:val="en-US"/>
        </w:rPr>
      </w:pPr>
      <w:r w:rsidRPr="001579A0">
        <w:rPr>
          <w:rFonts w:asciiTheme="minorHAnsi" w:hAnsiTheme="minorHAnsi"/>
        </w:rPr>
        <w:t xml:space="preserve">Participation in this study is voluntary. You may decline to answer any questions that you do not wish to answer and you can withdraw your participation at any time by ceasing to </w:t>
      </w:r>
      <w:r>
        <w:rPr>
          <w:rFonts w:asciiTheme="minorHAnsi" w:hAnsiTheme="minorHAnsi"/>
        </w:rPr>
        <w:t xml:space="preserve">annotate windows and/or pressing quit without loss of </w:t>
      </w:r>
      <w:r w:rsidR="00B41F09">
        <w:rPr>
          <w:rFonts w:asciiTheme="minorHAnsi" w:hAnsiTheme="minorHAnsi"/>
        </w:rPr>
        <w:t>renuneration</w:t>
      </w:r>
      <w:r w:rsidRPr="001579A0">
        <w:rPr>
          <w:rFonts w:asciiTheme="minorHAnsi" w:hAnsiTheme="minorHAnsi"/>
        </w:rPr>
        <w:t>.</w:t>
      </w:r>
    </w:p>
    <w:p w14:paraId="0709FDFC" w14:textId="51DD0C6D" w:rsidR="00CB2AB2" w:rsidRPr="00021D74" w:rsidRDefault="009E3B25" w:rsidP="00CB2AB2">
      <w:pPr>
        <w:pStyle w:val="NormalWeb"/>
        <w:rPr>
          <w:sz w:val="22"/>
          <w:szCs w:val="22"/>
          <w:lang w:val="en-US"/>
        </w:rPr>
      </w:pPr>
      <w:r>
        <w:rPr>
          <w:rFonts w:ascii="Arial" w:hAnsi="Arial" w:cs="Arial"/>
          <w:sz w:val="22"/>
          <w:szCs w:val="22"/>
          <w:lang w:val="en-US"/>
        </w:rPr>
        <w:t xml:space="preserve">Note that the remuneration you receive may be taxable income. You </w:t>
      </w:r>
      <w:del w:id="37" w:author="Josh Bradshaw" w:date="2015-10-30T10:48:00Z">
        <w:r w:rsidDel="00290419">
          <w:rPr>
            <w:rFonts w:ascii="Arial" w:hAnsi="Arial" w:cs="Arial"/>
            <w:sz w:val="22"/>
            <w:szCs w:val="22"/>
            <w:lang w:val="en-US"/>
          </w:rPr>
          <w:delText xml:space="preserve">have </w:delText>
        </w:r>
      </w:del>
      <w:ins w:id="38" w:author="Josh Bradshaw" w:date="2015-10-30T10:48:00Z">
        <w:r w:rsidR="00290419">
          <w:rPr>
            <w:rFonts w:ascii="Arial" w:hAnsi="Arial" w:cs="Arial"/>
            <w:sz w:val="22"/>
            <w:szCs w:val="22"/>
            <w:lang w:val="en-US"/>
          </w:rPr>
          <w:t xml:space="preserve">are </w:t>
        </w:r>
      </w:ins>
      <w:r>
        <w:rPr>
          <w:rFonts w:ascii="Arial" w:hAnsi="Arial" w:cs="Arial"/>
          <w:sz w:val="22"/>
          <w:szCs w:val="22"/>
          <w:lang w:val="en-US"/>
        </w:rPr>
        <w:t xml:space="preserve">responsible for reporting this income for tax purposes. </w:t>
      </w:r>
      <w:r w:rsidR="00CB2AB2" w:rsidRPr="00021D74">
        <w:rPr>
          <w:rFonts w:ascii="Arial" w:hAnsi="Arial" w:cs="Arial"/>
          <w:sz w:val="22"/>
          <w:szCs w:val="22"/>
          <w:lang w:val="en-US"/>
        </w:rPr>
        <w:t>Should you have any questions about the study, please contact either Josh Bradshaw (jabradsh@uwaterloo.ca)</w:t>
      </w:r>
      <w:r w:rsidR="00CB2AB2" w:rsidRPr="00021D74">
        <w:rPr>
          <w:rStyle w:val="Strong"/>
          <w:rFonts w:ascii="Arial" w:hAnsi="Arial" w:cs="Arial"/>
          <w:i/>
          <w:iCs/>
          <w:sz w:val="22"/>
          <w:szCs w:val="22"/>
          <w:lang w:val="en-US"/>
        </w:rPr>
        <w:t xml:space="preserve"> </w:t>
      </w:r>
      <w:r w:rsidR="00CB2AB2" w:rsidRPr="00021D74">
        <w:rPr>
          <w:rFonts w:ascii="Arial" w:hAnsi="Arial" w:cs="Arial"/>
          <w:sz w:val="22"/>
          <w:szCs w:val="22"/>
          <w:lang w:val="en-US"/>
        </w:rPr>
        <w:t xml:space="preserve">or </w:t>
      </w:r>
      <w:r w:rsidR="00CB2AB2" w:rsidRPr="00021D74">
        <w:rPr>
          <w:rStyle w:val="Strong"/>
          <w:rFonts w:ascii="Arial" w:hAnsi="Arial" w:cs="Arial"/>
          <w:i/>
          <w:iCs/>
          <w:sz w:val="22"/>
          <w:szCs w:val="22"/>
          <w:lang w:val="en-US"/>
        </w:rPr>
        <w:t>Edith Law (edith.law@uwaterloo.ca)</w:t>
      </w:r>
      <w:ins w:id="39" w:author="Josh Bradshaw" w:date="2015-10-30T11:10:00Z">
        <w:r w:rsidR="00667E89">
          <w:rPr>
            <w:rStyle w:val="Strong"/>
            <w:rFonts w:ascii="Arial" w:hAnsi="Arial" w:cs="Arial"/>
            <w:i/>
            <w:iCs/>
            <w:sz w:val="22"/>
            <w:szCs w:val="22"/>
            <w:lang w:val="en-US"/>
          </w:rPr>
          <w:t>.</w:t>
        </w:r>
      </w:ins>
      <w:del w:id="40" w:author="Josh Bradshaw" w:date="2015-10-30T11:10:00Z">
        <w:r w:rsidR="00CB2AB2" w:rsidRPr="00021D74" w:rsidDel="00667E89">
          <w:rPr>
            <w:rStyle w:val="Strong"/>
            <w:rFonts w:ascii="Arial" w:hAnsi="Arial" w:cs="Arial"/>
            <w:i/>
            <w:iCs/>
            <w:sz w:val="22"/>
            <w:szCs w:val="22"/>
            <w:lang w:val="en-US"/>
          </w:rPr>
          <w:delText xml:space="preserve"> </w:delText>
        </w:r>
      </w:del>
      <w:r w:rsidR="00CB2AB2" w:rsidRPr="00021D74">
        <w:rPr>
          <w:rStyle w:val="Strong"/>
          <w:rFonts w:ascii="Arial" w:hAnsi="Arial" w:cs="Arial"/>
          <w:i/>
          <w:iCs/>
          <w:sz w:val="22"/>
          <w:szCs w:val="22"/>
          <w:lang w:val="en-US"/>
        </w:rPr>
        <w:t xml:space="preserve"> </w:t>
      </w:r>
      <w:r w:rsidR="00CB2AB2" w:rsidRPr="00021D74">
        <w:rPr>
          <w:rFonts w:ascii="Arial" w:hAnsi="Arial" w:cs="Arial"/>
          <w:sz w:val="22"/>
          <w:szCs w:val="22"/>
          <w:lang w:val="en-US"/>
        </w:rPr>
        <w:t>Further, if you would like to receive a copy of the results of this study, please contact either investigator.</w:t>
      </w:r>
    </w:p>
    <w:p w14:paraId="50E1B7CE" w14:textId="0D5EC69D" w:rsidR="00CB2AB2" w:rsidRPr="001360DB" w:rsidDel="00384754" w:rsidRDefault="00384754">
      <w:pPr>
        <w:pStyle w:val="NormalWeb"/>
        <w:rPr>
          <w:del w:id="41" w:author="Josh Bradshaw" w:date="2015-10-30T10:29:00Z"/>
          <w:bCs/>
          <w:iCs/>
          <w:rPrChange w:id="42" w:author="Josh Bradshaw" w:date="2015-10-30T10:45:00Z">
            <w:rPr>
              <w:del w:id="43" w:author="Josh Bradshaw" w:date="2015-10-30T10:29:00Z"/>
              <w:rFonts w:ascii="Arial" w:hAnsi="Arial" w:cs="Arial"/>
            </w:rPr>
          </w:rPrChange>
        </w:rPr>
        <w:pPrChange w:id="44" w:author="Josh Bradshaw" w:date="2015-10-30T10:29:00Z">
          <w:pPr>
            <w:pStyle w:val="Default"/>
          </w:pPr>
        </w:pPrChange>
      </w:pPr>
      <w:ins w:id="45" w:author="Josh Bradshaw" w:date="2015-10-30T10:29:00Z">
        <w:r w:rsidRPr="001360DB">
          <w:rPr>
            <w:rStyle w:val="Strong"/>
            <w:rFonts w:cs="Arial"/>
            <w:b w:val="0"/>
            <w:iCs/>
            <w:szCs w:val="22"/>
            <w:lang w:val="en-US"/>
            <w:rPrChange w:id="46" w:author="Josh Bradshaw" w:date="2015-10-30T10:45:00Z">
              <w:rPr>
                <w:rFonts w:ascii="Arial" w:hAnsi="Arial"/>
                <w:szCs w:val="20"/>
                <w:lang w:val="en-GB"/>
              </w:rPr>
            </w:rPrChange>
          </w:rPr>
          <w:t xml:space="preserve">I would like to assure you that this study has been reviewed and received ethics clearance through </w:t>
        </w:r>
        <w:r w:rsidRPr="001360DB">
          <w:rPr>
            <w:rStyle w:val="Strong"/>
            <w:b w:val="0"/>
            <w:iCs/>
            <w:rPrChange w:id="47" w:author="Josh Bradshaw" w:date="2015-10-30T10:45:00Z">
              <w:rPr>
                <w:rFonts w:ascii="Arial" w:hAnsi="Arial" w:cs="Arial"/>
              </w:rPr>
            </w:rPrChange>
          </w:rPr>
          <w:t>a University of Waterloo Research Ethics Committee</w:t>
        </w:r>
        <w:r w:rsidRPr="001360DB">
          <w:rPr>
            <w:rStyle w:val="Strong"/>
            <w:rFonts w:cs="Arial"/>
            <w:b w:val="0"/>
            <w:iCs/>
            <w:szCs w:val="22"/>
            <w:lang w:val="en-US"/>
            <w:rPrChange w:id="48" w:author="Josh Bradshaw" w:date="2015-10-30T10:45:00Z">
              <w:rPr>
                <w:rFonts w:ascii="Arial" w:hAnsi="Arial"/>
                <w:szCs w:val="20"/>
                <w:lang w:val="en-GB"/>
              </w:rPr>
            </w:rPrChange>
          </w:rPr>
          <w:t xml:space="preserve">. However, the final decision about participation is yours. Should you have any comments or concerns resulting about your participation in this study, please contact </w:t>
        </w:r>
        <w:r w:rsidRPr="001360DB">
          <w:rPr>
            <w:rStyle w:val="Strong"/>
            <w:b w:val="0"/>
            <w:iCs/>
            <w:lang w:val="en-US"/>
            <w:rPrChange w:id="49" w:author="Josh Bradshaw" w:date="2015-10-30T10:45:00Z">
              <w:rPr>
                <w:rFonts w:ascii="Arial" w:hAnsi="Arial" w:cs="Arial"/>
                <w:lang w:val="en-GB"/>
              </w:rPr>
            </w:rPrChange>
          </w:rPr>
          <w:t xml:space="preserve">Dr. Maureen Nummelin in the Office of Research Ethics at 1-519-888-4567, Ext. 36005 or </w:t>
        </w:r>
        <w:r w:rsidRPr="001360DB">
          <w:rPr>
            <w:rStyle w:val="Strong"/>
            <w:rFonts w:ascii="Arial" w:hAnsi="Arial" w:cs="Arial"/>
            <w:b w:val="0"/>
            <w:iCs/>
            <w:sz w:val="22"/>
            <w:szCs w:val="22"/>
            <w:lang w:val="en-US"/>
            <w:rPrChange w:id="50" w:author="Josh Bradshaw" w:date="2015-10-30T10:45:00Z">
              <w:rPr>
                <w:rStyle w:val="Hyperlink"/>
                <w:rFonts w:ascii="Arial" w:hAnsi="Arial" w:cs="Arial"/>
                <w:lang w:val="en-GB"/>
              </w:rPr>
            </w:rPrChange>
          </w:rPr>
          <w:fldChar w:fldCharType="begin"/>
        </w:r>
        <w:r w:rsidRPr="001360DB">
          <w:rPr>
            <w:rStyle w:val="Strong"/>
            <w:rFonts w:ascii="Arial" w:hAnsi="Arial" w:cs="Arial"/>
            <w:b w:val="0"/>
            <w:iCs/>
            <w:rPrChange w:id="51" w:author="Josh Bradshaw" w:date="2015-10-30T10:45:00Z">
              <w:rPr/>
            </w:rPrChange>
          </w:rPr>
          <w:instrText xml:space="preserve"> HYPERLINK "mailto:maureen.nummelin@uwaterloo.ca" </w:instrText>
        </w:r>
        <w:r w:rsidRPr="001360DB">
          <w:rPr>
            <w:rStyle w:val="Strong"/>
            <w:rFonts w:ascii="Arial" w:hAnsi="Arial" w:cs="Arial"/>
            <w:b w:val="0"/>
            <w:iCs/>
            <w:sz w:val="22"/>
            <w:szCs w:val="22"/>
            <w:lang w:val="en-US"/>
            <w:rPrChange w:id="52" w:author="Josh Bradshaw" w:date="2015-10-30T10:45:00Z">
              <w:rPr>
                <w:rStyle w:val="Hyperlink"/>
                <w:rFonts w:ascii="Arial" w:hAnsi="Arial" w:cs="Arial"/>
                <w:lang w:val="en-GB"/>
              </w:rPr>
            </w:rPrChange>
          </w:rPr>
          <w:fldChar w:fldCharType="separate"/>
        </w:r>
        <w:r w:rsidRPr="001360DB">
          <w:rPr>
            <w:rStyle w:val="Strong"/>
            <w:b w:val="0"/>
            <w:iCs/>
            <w:lang w:val="en-US"/>
            <w:rPrChange w:id="53" w:author="Josh Bradshaw" w:date="2015-10-30T10:45:00Z">
              <w:rPr>
                <w:rStyle w:val="Hyperlink"/>
                <w:rFonts w:ascii="Arial" w:hAnsi="Arial" w:cs="Arial"/>
                <w:lang w:val="en-GB"/>
              </w:rPr>
            </w:rPrChange>
          </w:rPr>
          <w:t>maureen.nummelin@uwaterloo.ca</w:t>
        </w:r>
        <w:r w:rsidRPr="001360DB">
          <w:rPr>
            <w:rStyle w:val="Strong"/>
            <w:b w:val="0"/>
            <w:iCs/>
            <w:lang w:val="en-US"/>
            <w:rPrChange w:id="54" w:author="Josh Bradshaw" w:date="2015-10-30T10:45:00Z">
              <w:rPr>
                <w:rStyle w:val="Hyperlink"/>
                <w:rFonts w:ascii="Arial" w:hAnsi="Arial" w:cs="Arial"/>
                <w:lang w:val="en-GB"/>
              </w:rPr>
            </w:rPrChange>
          </w:rPr>
          <w:fldChar w:fldCharType="end"/>
        </w:r>
        <w:r w:rsidRPr="001360DB">
          <w:rPr>
            <w:rStyle w:val="Strong"/>
            <w:b w:val="0"/>
            <w:iCs/>
            <w:sz w:val="22"/>
            <w:szCs w:val="22"/>
            <w:lang w:val="en-US"/>
            <w:rPrChange w:id="55" w:author="Josh Bradshaw" w:date="2015-10-30T10:45:00Z">
              <w:rPr>
                <w:rFonts w:ascii="Arial" w:hAnsi="Arial" w:cs="Arial"/>
                <w:sz w:val="20"/>
                <w:szCs w:val="20"/>
                <w:lang w:val="en-GB"/>
              </w:rPr>
            </w:rPrChange>
          </w:rPr>
          <w:t>.</w:t>
        </w:r>
      </w:ins>
      <w:del w:id="56" w:author="Josh Bradshaw" w:date="2015-10-30T10:29:00Z">
        <w:r w:rsidR="00CB2AB2" w:rsidRPr="001360DB" w:rsidDel="00384754">
          <w:rPr>
            <w:rFonts w:ascii="Arial" w:hAnsi="Arial" w:cs="Arial"/>
          </w:rPr>
          <w:delText>I would like to assure you that this study has been reviewed and received ethics clearance through a University of Waterloo Research Ethics Committee. However, the final decision about participation is yours.</w:delText>
        </w:r>
      </w:del>
    </w:p>
    <w:p w14:paraId="2419D7A1" w14:textId="77777777" w:rsidR="00CB2AB2" w:rsidRPr="00F5157D" w:rsidRDefault="00CB2AB2">
      <w:pPr>
        <w:pStyle w:val="NormalWeb"/>
        <w:rPr>
          <w:rFonts w:ascii="Arial" w:hAnsi="Arial" w:cs="Arial"/>
        </w:rPr>
        <w:pPrChange w:id="57" w:author="Josh Bradshaw" w:date="2015-10-30T10:29:00Z">
          <w:pPr>
            <w:pStyle w:val="Default"/>
          </w:pPr>
        </w:pPrChange>
      </w:pPr>
    </w:p>
    <w:p w14:paraId="4C65260F" w14:textId="77777777" w:rsidR="00CB2AB2" w:rsidRPr="00F5157D" w:rsidRDefault="00CB2AB2" w:rsidP="00AD28C3">
      <w:pPr>
        <w:pStyle w:val="Default"/>
        <w:rPr>
          <w:rFonts w:ascii="Arial" w:hAnsi="Arial" w:cs="Arial"/>
        </w:rPr>
      </w:pPr>
      <w:r w:rsidRPr="00F5157D">
        <w:rPr>
          <w:rFonts w:ascii="Arial" w:hAnsi="Arial" w:cs="Arial"/>
        </w:rPr>
        <w:t>[ ] I agree to participate</w:t>
      </w:r>
    </w:p>
    <w:p w14:paraId="21CAAD95" w14:textId="27FFD288" w:rsidR="00CB2AB2" w:rsidRPr="00F5157D" w:rsidRDefault="00CB2AB2" w:rsidP="00AD28C3">
      <w:pPr>
        <w:pStyle w:val="Default"/>
        <w:rPr>
          <w:rFonts w:ascii="Arial" w:hAnsi="Arial" w:cs="Arial"/>
        </w:rPr>
      </w:pPr>
      <w:r w:rsidRPr="00F5157D">
        <w:rPr>
          <w:rFonts w:ascii="Arial" w:hAnsi="Arial" w:cs="Arial"/>
        </w:rPr>
        <w:t xml:space="preserve">[x] I do not agree to participate  </w:t>
      </w:r>
    </w:p>
    <w:p w14:paraId="656C2A18" w14:textId="77777777" w:rsidR="009C4DA5" w:rsidRPr="00F5157D" w:rsidRDefault="009C4DA5" w:rsidP="00AD28C3">
      <w:pPr>
        <w:pStyle w:val="Default"/>
        <w:rPr>
          <w:rFonts w:ascii="Arial" w:hAnsi="Arial" w:cs="Arial"/>
        </w:rPr>
      </w:pPr>
    </w:p>
    <w:p w14:paraId="0197CF29" w14:textId="37F315B6" w:rsidR="009C4DA5" w:rsidRPr="00667E89" w:rsidRDefault="009C4DA5" w:rsidP="00AD28C3">
      <w:pPr>
        <w:pStyle w:val="Default"/>
        <w:rPr>
          <w:rFonts w:ascii="Arial" w:hAnsi="Arial" w:cs="Arial"/>
          <w:b/>
          <w:rPrChange w:id="58" w:author="Josh Bradshaw" w:date="2015-10-30T11:10:00Z">
            <w:rPr>
              <w:rFonts w:ascii="Arial" w:hAnsi="Arial" w:cs="Arial"/>
            </w:rPr>
          </w:rPrChange>
        </w:rPr>
      </w:pPr>
      <w:r w:rsidRPr="00667E89">
        <w:rPr>
          <w:rFonts w:ascii="Arial" w:hAnsi="Arial" w:cs="Arial"/>
          <w:b/>
          <w:rPrChange w:id="59" w:author="Josh Bradshaw" w:date="2015-10-30T11:10:00Z">
            <w:rPr>
              <w:rFonts w:ascii="Arial" w:hAnsi="Arial" w:cs="Arial"/>
            </w:rPr>
          </w:rPrChange>
        </w:rPr>
        <w:t>Submit</w:t>
      </w:r>
    </w:p>
    <w:p w14:paraId="06CAB94A" w14:textId="593F513C" w:rsidR="00CB2AB2" w:rsidRPr="00F5157D" w:rsidDel="00606621" w:rsidRDefault="00CB2AB2">
      <w:pPr>
        <w:spacing w:after="160" w:line="259" w:lineRule="auto"/>
        <w:rPr>
          <w:del w:id="60" w:author="Josh Bradshaw" w:date="2015-10-30T10:35:00Z"/>
          <w:rFonts w:ascii="Arial" w:eastAsia="Arial Unicode MS" w:hAnsi="Arial" w:cs="Arial"/>
          <w:color w:val="000000"/>
          <w:sz w:val="22"/>
          <w:szCs w:val="22"/>
          <w:bdr w:val="nil"/>
        </w:rPr>
      </w:pPr>
      <w:del w:id="61" w:author="Josh Bradshaw" w:date="2015-10-30T10:35:00Z">
        <w:r w:rsidRPr="00021D74" w:rsidDel="00606621">
          <w:rPr>
            <w:rFonts w:ascii="Arial" w:hAnsi="Arial" w:cs="Arial"/>
            <w:sz w:val="22"/>
            <w:szCs w:val="22"/>
          </w:rPr>
          <w:lastRenderedPageBreak/>
          <w:br w:type="page"/>
        </w:r>
      </w:del>
    </w:p>
    <w:p w14:paraId="7DE75BB7" w14:textId="6D1C56FE" w:rsidR="00CB2AB2" w:rsidDel="00606621" w:rsidRDefault="00CB2AB2">
      <w:pPr>
        <w:spacing w:after="160" w:line="259" w:lineRule="auto"/>
        <w:rPr>
          <w:del w:id="62" w:author="Josh Bradshaw" w:date="2015-10-30T10:35:00Z"/>
          <w:rFonts w:ascii="Arial" w:hAnsi="Arial" w:cs="Arial"/>
        </w:rPr>
        <w:pPrChange w:id="63" w:author="Josh Bradshaw" w:date="2015-10-30T10:35:00Z">
          <w:pPr>
            <w:pStyle w:val="Default"/>
          </w:pPr>
        </w:pPrChange>
      </w:pPr>
    </w:p>
    <w:p w14:paraId="17E715A4" w14:textId="1AAE6C8F" w:rsidR="00AD28C3" w:rsidDel="00292CD7" w:rsidRDefault="00AD28C3" w:rsidP="00AD28C3">
      <w:pPr>
        <w:pStyle w:val="Default"/>
        <w:rPr>
          <w:del w:id="64" w:author="Josh Bradshaw" w:date="2015-10-30T10:41:00Z"/>
          <w:rFonts w:asciiTheme="minorHAnsi" w:hAnsiTheme="minorHAnsi"/>
          <w:sz w:val="32"/>
          <w:szCs w:val="32"/>
        </w:rPr>
      </w:pPr>
      <w:del w:id="65" w:author="Josh Bradshaw" w:date="2015-10-30T10:35:00Z">
        <w:r w:rsidRPr="001579A0" w:rsidDel="00606621">
          <w:rPr>
            <w:rFonts w:asciiTheme="minorHAnsi" w:hAnsiTheme="minorHAnsi"/>
            <w:sz w:val="32"/>
            <w:szCs w:val="32"/>
          </w:rPr>
          <w:delText>E</w:delText>
        </w:r>
      </w:del>
      <w:del w:id="66" w:author="Josh Bradshaw" w:date="2015-10-30T10:41:00Z">
        <w:r w:rsidRPr="001579A0" w:rsidDel="00292CD7">
          <w:rPr>
            <w:rFonts w:asciiTheme="minorHAnsi" w:hAnsiTheme="minorHAnsi"/>
            <w:sz w:val="32"/>
            <w:szCs w:val="32"/>
          </w:rPr>
          <w:delText>xperiment Materials</w:delText>
        </w:r>
      </w:del>
    </w:p>
    <w:p w14:paraId="173604C1" w14:textId="308771BB" w:rsidR="000D09D7" w:rsidDel="00292CD7" w:rsidRDefault="000D09D7" w:rsidP="00AD28C3">
      <w:pPr>
        <w:pStyle w:val="Default"/>
        <w:keepNext/>
        <w:rPr>
          <w:del w:id="67" w:author="Josh Bradshaw" w:date="2015-10-30T10:41:00Z"/>
          <w:rFonts w:asciiTheme="minorHAnsi" w:hAnsiTheme="minorHAnsi"/>
          <w:sz w:val="24"/>
          <w:szCs w:val="24"/>
        </w:rPr>
      </w:pPr>
    </w:p>
    <w:p w14:paraId="0E61213B" w14:textId="55D26CC2" w:rsidR="007E0A49" w:rsidDel="00292CD7" w:rsidRDefault="007E0A49" w:rsidP="00AD28C3">
      <w:pPr>
        <w:pStyle w:val="Default"/>
        <w:keepNext/>
        <w:rPr>
          <w:del w:id="68" w:author="Josh Bradshaw" w:date="2015-10-30T10:41:00Z"/>
          <w:rFonts w:asciiTheme="minorHAnsi" w:hAnsiTheme="minorHAnsi"/>
        </w:rPr>
      </w:pPr>
      <w:del w:id="69" w:author="Josh Bradshaw" w:date="2015-10-30T10:41:00Z">
        <w:r w:rsidDel="00292CD7">
          <w:rPr>
            <w:rFonts w:asciiTheme="minorHAnsi" w:hAnsiTheme="minorHAnsi"/>
          </w:rPr>
          <w:delText>The tutorial document created by W</w:delText>
        </w:r>
        <w:r w:rsidR="00B85310" w:rsidDel="00292CD7">
          <w:rPr>
            <w:rFonts w:asciiTheme="minorHAnsi" w:hAnsiTheme="minorHAnsi"/>
          </w:rPr>
          <w:delText>arby et al. is attached to this packaged. Our interactive tutorial will follow that document very closely.</w:delText>
        </w:r>
      </w:del>
    </w:p>
    <w:p w14:paraId="3F4481FE" w14:textId="04A3326F" w:rsidR="007E0A49" w:rsidDel="00292CD7" w:rsidRDefault="007E0A49" w:rsidP="00AD28C3">
      <w:pPr>
        <w:pStyle w:val="Default"/>
        <w:keepNext/>
        <w:rPr>
          <w:del w:id="70" w:author="Josh Bradshaw" w:date="2015-10-30T10:41:00Z"/>
          <w:rFonts w:asciiTheme="minorHAnsi" w:hAnsiTheme="minorHAnsi"/>
        </w:rPr>
      </w:pPr>
    </w:p>
    <w:p w14:paraId="756C3E1A" w14:textId="25FFA6E4" w:rsidR="00AD28C3" w:rsidDel="00292CD7" w:rsidRDefault="000D09D7" w:rsidP="00AD28C3">
      <w:pPr>
        <w:rPr>
          <w:del w:id="71" w:author="Josh Bradshaw" w:date="2015-10-30T10:41:00Z"/>
          <w:rFonts w:eastAsia="Arial Unicode MS" w:cs="Arial Unicode MS"/>
          <w:color w:val="000000"/>
          <w:bdr w:val="nil"/>
        </w:rPr>
      </w:pPr>
      <w:del w:id="72" w:author="Josh Bradshaw" w:date="2015-10-30T10:41:00Z">
        <w:r w:rsidDel="00292CD7">
          <w:rPr>
            <w:rFonts w:asciiTheme="minorHAnsi" w:hAnsiTheme="minorHAnsi"/>
          </w:rPr>
          <w:delText xml:space="preserve">Participants will be shown a single EEG trace as shown below, and asked to </w:delText>
        </w:r>
        <w:r w:rsidR="00436FDB" w:rsidDel="00292CD7">
          <w:rPr>
            <w:rFonts w:asciiTheme="minorHAnsi" w:hAnsiTheme="minorHAnsi"/>
          </w:rPr>
          <w:delText>identify</w:delText>
        </w:r>
        <w:r w:rsidDel="00292CD7">
          <w:rPr>
            <w:rFonts w:asciiTheme="minorHAnsi" w:hAnsiTheme="minorHAnsi"/>
          </w:rPr>
          <w:delText xml:space="preserve"> </w:delText>
        </w:r>
        <w:r w:rsidR="00436FDB" w:rsidDel="00292CD7">
          <w:rPr>
            <w:rFonts w:asciiTheme="minorHAnsi" w:hAnsiTheme="minorHAnsi"/>
          </w:rPr>
          <w:delText>the sleep spindle by clicking on it</w:delText>
        </w:r>
        <w:r w:rsidDel="00292CD7">
          <w:rPr>
            <w:rFonts w:asciiTheme="minorHAnsi" w:hAnsiTheme="minorHAnsi"/>
          </w:rPr>
          <w:delText>. Once the participant has highlighted the relevant area</w:delText>
        </w:r>
        <w:r w:rsidR="00436FDB" w:rsidDel="00292CD7">
          <w:rPr>
            <w:rFonts w:asciiTheme="minorHAnsi" w:hAnsiTheme="minorHAnsi"/>
          </w:rPr>
          <w:delText xml:space="preserve"> they will be asked to submit their answers. After they press submit an answer key will be presented and explanatory notes will be provided.</w:delText>
        </w:r>
        <w:r w:rsidR="00E672F3" w:rsidDel="00292CD7">
          <w:rPr>
            <w:rFonts w:asciiTheme="minorHAnsi" w:hAnsiTheme="minorHAnsi"/>
          </w:rPr>
          <w:delText xml:space="preserve"> A mockup of the interface is shown below.</w:delText>
        </w:r>
        <w:r w:rsidR="00FC36D7" w:rsidDel="00292CD7">
          <w:rPr>
            <w:noProof/>
          </w:rPr>
          <w:drawing>
            <wp:inline distT="0" distB="0" distL="0" distR="0" wp14:anchorId="2415EF8F" wp14:editId="747B33A2">
              <wp:extent cx="5943600" cy="2667000"/>
              <wp:effectExtent l="0" t="0" r="0" b="0"/>
              <wp:docPr id="1" name="Picture 1" descr="../../../../Desktop/Screen%20Shot%202015-10-16%20at%209.43.22%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16%20at%209.43.22%20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del>
    </w:p>
    <w:p w14:paraId="021FE866" w14:textId="57F29DC1" w:rsidR="00FC36D7" w:rsidDel="00292CD7" w:rsidRDefault="00FC36D7">
      <w:pPr>
        <w:rPr>
          <w:del w:id="73" w:author="Josh Bradshaw" w:date="2015-10-30T10:41:00Z"/>
          <w:rFonts w:eastAsia="Arial Unicode MS" w:cs="Arial Unicode MS"/>
          <w:color w:val="000000"/>
          <w:sz w:val="32"/>
          <w:szCs w:val="32"/>
          <w:bdr w:val="nil"/>
        </w:rPr>
      </w:pPr>
      <w:del w:id="74" w:author="Josh Bradshaw" w:date="2015-10-30T10:41:00Z">
        <w:r w:rsidDel="00292CD7">
          <w:rPr>
            <w:rFonts w:asciiTheme="minorHAnsi" w:hAnsiTheme="minorHAnsi"/>
            <w:sz w:val="32"/>
            <w:szCs w:val="32"/>
          </w:rPr>
          <w:br w:type="page"/>
        </w:r>
      </w:del>
    </w:p>
    <w:p w14:paraId="549751CC" w14:textId="0578B0B6" w:rsidR="00AD28C3" w:rsidRPr="001579A0" w:rsidRDefault="00AD28C3" w:rsidP="00AD28C3">
      <w:pPr>
        <w:pStyle w:val="Default"/>
        <w:rPr>
          <w:rFonts w:asciiTheme="minorHAnsi" w:hAnsiTheme="minorHAnsi"/>
          <w:sz w:val="32"/>
          <w:szCs w:val="32"/>
        </w:rPr>
      </w:pPr>
      <w:r>
        <w:rPr>
          <w:rFonts w:asciiTheme="minorHAnsi" w:hAnsiTheme="minorHAnsi"/>
          <w:sz w:val="32"/>
          <w:szCs w:val="32"/>
        </w:rPr>
        <w:t>Feedback</w:t>
      </w:r>
    </w:p>
    <w:p w14:paraId="4C29DDBE" w14:textId="77777777" w:rsidR="00AD28C3" w:rsidRDefault="00AD28C3" w:rsidP="00AD28C3">
      <w:pPr>
        <w:pStyle w:val="Default"/>
        <w:rPr>
          <w:rFonts w:asciiTheme="minorHAnsi" w:hAnsiTheme="minorHAnsi"/>
        </w:rPr>
      </w:pPr>
    </w:p>
    <w:p w14:paraId="7D2CABAB" w14:textId="30E3156A" w:rsidR="00AD28C3" w:rsidRPr="001579A0" w:rsidRDefault="00AD28C3" w:rsidP="00AD28C3">
      <w:pPr>
        <w:pStyle w:val="Default"/>
        <w:rPr>
          <w:rFonts w:asciiTheme="minorHAnsi" w:eastAsia="Calibri" w:hAnsiTheme="minorHAnsi" w:cs="Calibri"/>
          <w:sz w:val="20"/>
          <w:szCs w:val="20"/>
          <w:u w:color="000000"/>
        </w:rPr>
      </w:pPr>
      <w:r w:rsidRPr="001579A0">
        <w:rPr>
          <w:rFonts w:asciiTheme="minorHAnsi" w:hAnsiTheme="minorHAnsi"/>
        </w:rPr>
        <w:t xml:space="preserve">Please remember that any data pertaining to you as an individual participant will be kept confidential. Once all the data are collected and analyzed for this project, I plan on sharing this information with the research community through seminars, conferences, presentations, and journal articles. If you are interested in receiving more information regarding the results of this study, or would like a summary of the results, please provide your email address, and when the study is completed, anticipated by December 2015, I will send you the information. In the meantime, if you have any questions about the study, please do not hesitate to contact me by email or telephone as noted below. As with all University of Waterloo projects involving human participants, this project was reviewed by, and received ethics clearance through a University of Waterloo Research Ethics Committee. Should you have any comments or concerns resulting from your participation in this study, please contact Dr. Maureen Nummelin, the Director, Office of Research Ethics, at 1-519-888-4567, Ext. 36005 or maureen.nummelin@uwaterloo.ca. </w:t>
      </w:r>
      <w:r w:rsidR="00807AAC">
        <w:rPr>
          <w:rFonts w:asciiTheme="minorHAnsi" w:hAnsiTheme="minorHAnsi"/>
        </w:rPr>
        <w:t>William C</w:t>
      </w:r>
      <w:r w:rsidRPr="001579A0">
        <w:rPr>
          <w:rFonts w:asciiTheme="minorHAnsi" w:hAnsiTheme="minorHAnsi"/>
        </w:rPr>
        <w:t xml:space="preserve"> (krschen@uwaterloo.ca) Dr. Edith Law (edith.law@uwaterloo.ca) </w:t>
      </w:r>
    </w:p>
    <w:p w14:paraId="35C2C3AC" w14:textId="77777777" w:rsidR="00B83B33" w:rsidRDefault="0003418F"/>
    <w:sectPr w:rsidR="00B8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Bradshaw">
    <w15:presenceInfo w15:providerId="None" w15:userId="Josh Brad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52"/>
    <w:rsid w:val="000007A8"/>
    <w:rsid w:val="00021D74"/>
    <w:rsid w:val="0003418F"/>
    <w:rsid w:val="000C6E85"/>
    <w:rsid w:val="000D09D7"/>
    <w:rsid w:val="001360DB"/>
    <w:rsid w:val="0017625F"/>
    <w:rsid w:val="002001DF"/>
    <w:rsid w:val="00290419"/>
    <w:rsid w:val="00292CD7"/>
    <w:rsid w:val="002B5E6E"/>
    <w:rsid w:val="002E4252"/>
    <w:rsid w:val="00384754"/>
    <w:rsid w:val="003D03F2"/>
    <w:rsid w:val="003E6C74"/>
    <w:rsid w:val="00436FDB"/>
    <w:rsid w:val="00541772"/>
    <w:rsid w:val="0055350B"/>
    <w:rsid w:val="005877F5"/>
    <w:rsid w:val="00606621"/>
    <w:rsid w:val="00667E89"/>
    <w:rsid w:val="007B6346"/>
    <w:rsid w:val="007D5759"/>
    <w:rsid w:val="007E0A49"/>
    <w:rsid w:val="00807AAC"/>
    <w:rsid w:val="00896201"/>
    <w:rsid w:val="008C2CE7"/>
    <w:rsid w:val="008C6E6E"/>
    <w:rsid w:val="009C4DA5"/>
    <w:rsid w:val="009E3B25"/>
    <w:rsid w:val="00A52767"/>
    <w:rsid w:val="00A8268F"/>
    <w:rsid w:val="00AB4F31"/>
    <w:rsid w:val="00AD28C3"/>
    <w:rsid w:val="00B31994"/>
    <w:rsid w:val="00B41F09"/>
    <w:rsid w:val="00B45605"/>
    <w:rsid w:val="00B51A20"/>
    <w:rsid w:val="00B75D9E"/>
    <w:rsid w:val="00B85310"/>
    <w:rsid w:val="00B86FD2"/>
    <w:rsid w:val="00C60217"/>
    <w:rsid w:val="00CB2AB2"/>
    <w:rsid w:val="00CE0BC3"/>
    <w:rsid w:val="00D8254B"/>
    <w:rsid w:val="00E0341E"/>
    <w:rsid w:val="00E672F3"/>
    <w:rsid w:val="00F27B76"/>
    <w:rsid w:val="00F5157D"/>
    <w:rsid w:val="00F708C9"/>
    <w:rsid w:val="00F81AA4"/>
    <w:rsid w:val="00FC36D7"/>
    <w:rsid w:val="00FF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F337"/>
  <w15:chartTrackingRefBased/>
  <w15:docId w15:val="{0FAB6B38-FA87-41BC-9614-061FFE4C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C7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28C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Caption">
    <w:name w:val="caption"/>
    <w:basedOn w:val="Normal"/>
    <w:next w:val="Normal"/>
    <w:uiPriority w:val="35"/>
    <w:unhideWhenUsed/>
    <w:qFormat/>
    <w:rsid w:val="00AD28C3"/>
    <w:pPr>
      <w:spacing w:after="200"/>
    </w:pPr>
    <w:rPr>
      <w:rFonts w:asciiTheme="minorHAnsi"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B86F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D2"/>
    <w:rPr>
      <w:rFonts w:ascii="Segoe UI" w:hAnsi="Segoe UI" w:cs="Segoe UI"/>
      <w:sz w:val="18"/>
      <w:szCs w:val="18"/>
    </w:rPr>
  </w:style>
  <w:style w:type="character" w:styleId="Emphasis">
    <w:name w:val="Emphasis"/>
    <w:basedOn w:val="DefaultParagraphFont"/>
    <w:uiPriority w:val="20"/>
    <w:qFormat/>
    <w:rsid w:val="003E6C74"/>
    <w:rPr>
      <w:i/>
      <w:iCs/>
    </w:rPr>
  </w:style>
  <w:style w:type="paragraph" w:styleId="NormalWeb">
    <w:name w:val="Normal (Web)"/>
    <w:basedOn w:val="Normal"/>
    <w:rsid w:val="00CB2AB2"/>
    <w:pPr>
      <w:spacing w:before="100" w:beforeAutospacing="1" w:after="100" w:afterAutospacing="1"/>
    </w:pPr>
    <w:rPr>
      <w:rFonts w:eastAsia="Times New Roman"/>
      <w:lang w:val="en-CA" w:eastAsia="en-CA"/>
    </w:rPr>
  </w:style>
  <w:style w:type="character" w:styleId="Strong">
    <w:name w:val="Strong"/>
    <w:qFormat/>
    <w:rsid w:val="00CB2AB2"/>
    <w:rPr>
      <w:b/>
      <w:bCs/>
    </w:rPr>
  </w:style>
  <w:style w:type="character" w:styleId="Hyperlink">
    <w:name w:val="Hyperlink"/>
    <w:uiPriority w:val="99"/>
    <w:rsid w:val="00CB2AB2"/>
    <w:rPr>
      <w:color w:val="0000FF"/>
      <w:u w:val="single"/>
    </w:rPr>
  </w:style>
  <w:style w:type="character" w:styleId="FollowedHyperlink">
    <w:name w:val="FollowedHyperlink"/>
    <w:basedOn w:val="DefaultParagraphFont"/>
    <w:uiPriority w:val="99"/>
    <w:semiHidden/>
    <w:unhideWhenUsed/>
    <w:rsid w:val="00CB2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8477">
      <w:bodyDiv w:val="1"/>
      <w:marLeft w:val="0"/>
      <w:marRight w:val="0"/>
      <w:marTop w:val="0"/>
      <w:marBottom w:val="0"/>
      <w:divBdr>
        <w:top w:val="none" w:sz="0" w:space="0" w:color="auto"/>
        <w:left w:val="none" w:sz="0" w:space="0" w:color="auto"/>
        <w:bottom w:val="none" w:sz="0" w:space="0" w:color="auto"/>
        <w:right w:val="none" w:sz="0" w:space="0" w:color="auto"/>
      </w:divBdr>
    </w:div>
    <w:div w:id="15208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F14FB-58BB-D043-96A6-29F72CC5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936</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Bradshaw</dc:creator>
  <cp:keywords/>
  <dc:description/>
  <cp:lastModifiedBy>Josh Bradshaw</cp:lastModifiedBy>
  <cp:revision>46</cp:revision>
  <cp:lastPrinted>2015-09-17T16:44:00Z</cp:lastPrinted>
  <dcterms:created xsi:type="dcterms:W3CDTF">2015-09-17T14:17:00Z</dcterms:created>
  <dcterms:modified xsi:type="dcterms:W3CDTF">2015-10-30T15:13:00Z</dcterms:modified>
</cp:coreProperties>
</file>